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dpjzob9417wk" w:colFirst="0" w:colLast="0" w:displacedByCustomXml="next"/>
    <w:bookmarkEnd w:id="0" w:displacedByCustomXml="next"/>
    <w:sdt>
      <w:sdtPr>
        <w:id w:val="172078996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14:paraId="3044312C" w14:textId="77777777" w:rsidR="00DC20C8" w:rsidRDefault="005B1DFF">
          <w:r>
            <w:rPr>
              <w:noProof/>
            </w:rPr>
            <w:drawing>
              <wp:anchor distT="0" distB="0" distL="114300" distR="114300" simplePos="0" relativeHeight="251655680" behindDoc="0" locked="0" layoutInCell="1" allowOverlap="1" wp14:anchorId="043E9B31" wp14:editId="07AC8D25">
                <wp:simplePos x="0" y="0"/>
                <wp:positionH relativeFrom="column">
                  <wp:posOffset>387752</wp:posOffset>
                </wp:positionH>
                <wp:positionV relativeFrom="paragraph">
                  <wp:posOffset>514</wp:posOffset>
                </wp:positionV>
                <wp:extent cx="5062220" cy="944880"/>
                <wp:effectExtent l="0" t="0" r="5080" b="7620"/>
                <wp:wrapThrough wrapText="bothSides">
                  <wp:wrapPolygon edited="0">
                    <wp:start x="0" y="0"/>
                    <wp:lineTo x="0" y="21339"/>
                    <wp:lineTo x="21540" y="21339"/>
                    <wp:lineTo x="21540" y="0"/>
                    <wp:lineTo x="0" y="0"/>
                  </wp:wrapPolygon>
                </wp:wrapThrough>
                <wp:docPr id="4" name="Image1" descr="Text&#10;&#10;Description automatically generated with low confiden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Text&#10;&#10;Description automatically generated with low confidence"/>
                        <pic:cNvPicPr/>
                      </pic:nvPicPr>
                      <pic:blipFill>
                        <a:blip r:embed="rId7" cstate="print">
                          <a:lum/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220" cy="94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47A511B" w14:textId="77777777" w:rsidR="00327878" w:rsidRDefault="00327878" w:rsidP="00327878">
          <w:pPr>
            <w:pStyle w:val="Standard"/>
            <w:jc w:val="center"/>
            <w:rPr>
              <w:rFonts w:asciiTheme="majorBidi" w:hAnsiTheme="majorBidi" w:cstheme="majorBidi"/>
            </w:rPr>
          </w:pPr>
        </w:p>
        <w:p w14:paraId="417F8E9A" w14:textId="77777777" w:rsidR="00327878" w:rsidRDefault="00327878" w:rsidP="00327878">
          <w:pPr>
            <w:pStyle w:val="Standard"/>
            <w:jc w:val="center"/>
            <w:rPr>
              <w:rFonts w:asciiTheme="majorBidi" w:hAnsiTheme="majorBidi" w:cstheme="majorBidi"/>
            </w:rPr>
          </w:pPr>
        </w:p>
        <w:p w14:paraId="54436BA5" w14:textId="77777777" w:rsidR="00327878" w:rsidRDefault="00327878" w:rsidP="00327878">
          <w:pPr>
            <w:pStyle w:val="Standard"/>
            <w:jc w:val="center"/>
            <w:rPr>
              <w:rFonts w:asciiTheme="majorBidi" w:hAnsiTheme="majorBidi" w:cstheme="majorBidi"/>
            </w:rPr>
          </w:pPr>
        </w:p>
        <w:p w14:paraId="37A4EA19" w14:textId="77777777" w:rsidR="00327878" w:rsidRDefault="00327878" w:rsidP="00327878">
          <w:pPr>
            <w:pStyle w:val="Standard"/>
            <w:jc w:val="center"/>
            <w:rPr>
              <w:rFonts w:ascii="Times New Roman" w:hAnsi="Times New Roman"/>
              <w:sz w:val="72"/>
            </w:rPr>
          </w:pPr>
        </w:p>
        <w:p w14:paraId="63A6F9BB" w14:textId="77777777" w:rsidR="00327878" w:rsidRDefault="00327878" w:rsidP="00B20827">
          <w:pPr>
            <w:pStyle w:val="Standard"/>
            <w:rPr>
              <w:rFonts w:ascii="Times New Roman" w:hAnsi="Times New Roman"/>
              <w:sz w:val="72"/>
            </w:rPr>
          </w:pPr>
        </w:p>
        <w:p w14:paraId="772CEEE8" w14:textId="7178EDA7" w:rsidR="00327878" w:rsidRDefault="00327878" w:rsidP="00327878">
          <w:pPr>
            <w:pStyle w:val="Standard"/>
            <w:jc w:val="center"/>
            <w:rPr>
              <w:rFonts w:ascii="Times New Roman" w:hAnsi="Times New Roman"/>
              <w:sz w:val="72"/>
            </w:rPr>
          </w:pPr>
          <w:r>
            <w:rPr>
              <w:rFonts w:ascii="Times New Roman" w:hAnsi="Times New Roman"/>
              <w:sz w:val="72"/>
            </w:rPr>
            <w:t>Linnaeus University</w:t>
          </w:r>
        </w:p>
        <w:p w14:paraId="0497D6ED" w14:textId="77C61329" w:rsidR="00AB754A" w:rsidRDefault="00AB754A" w:rsidP="00AB754A">
          <w:pPr>
            <w:pStyle w:val="Standard"/>
            <w:jc w:val="center"/>
            <w:rPr>
              <w:rFonts w:ascii="Times New Roman" w:hAnsi="Times New Roman"/>
              <w:sz w:val="56"/>
            </w:rPr>
          </w:pPr>
          <w:r>
            <w:rPr>
              <w:rFonts w:ascii="Times New Roman" w:hAnsi="Times New Roman"/>
              <w:sz w:val="56"/>
            </w:rPr>
            <w:t>1DV</w:t>
          </w:r>
          <w:r>
            <w:rPr>
              <w:rFonts w:ascii="Times New Roman" w:hAnsi="Times New Roman"/>
              <w:sz w:val="56"/>
            </w:rPr>
            <w:t>503</w:t>
          </w:r>
          <w:r>
            <w:rPr>
              <w:rFonts w:ascii="Times New Roman" w:hAnsi="Times New Roman"/>
              <w:sz w:val="56"/>
            </w:rPr>
            <w:t xml:space="preserve"> </w:t>
          </w:r>
          <w:r>
            <w:rPr>
              <w:rFonts w:ascii="Times New Roman" w:hAnsi="Times New Roman"/>
              <w:sz w:val="56"/>
            </w:rPr>
            <w:t>–</w:t>
          </w:r>
          <w:r>
            <w:rPr>
              <w:rFonts w:ascii="Times New Roman" w:hAnsi="Times New Roman"/>
              <w:sz w:val="56"/>
            </w:rPr>
            <w:t xml:space="preserve"> </w:t>
          </w:r>
          <w:r>
            <w:rPr>
              <w:rFonts w:ascii="Times New Roman" w:hAnsi="Times New Roman"/>
              <w:sz w:val="56"/>
            </w:rPr>
            <w:t>Database Technology</w:t>
          </w:r>
        </w:p>
        <w:p w14:paraId="501D06BB" w14:textId="32392F2C" w:rsidR="00AB754A" w:rsidRDefault="00AB754A" w:rsidP="00AB754A">
          <w:pPr>
            <w:pStyle w:val="Standard"/>
            <w:jc w:val="center"/>
            <w:rPr>
              <w:rFonts w:ascii="Times New Roman" w:hAnsi="Times New Roman"/>
              <w:sz w:val="56"/>
            </w:rPr>
          </w:pPr>
          <w:r>
            <w:rPr>
              <w:rFonts w:ascii="Times New Roman" w:hAnsi="Times New Roman"/>
              <w:sz w:val="56"/>
            </w:rPr>
            <w:t xml:space="preserve">Programming </w:t>
          </w:r>
          <w:r>
            <w:rPr>
              <w:rFonts w:ascii="Times New Roman" w:hAnsi="Times New Roman"/>
              <w:sz w:val="56"/>
            </w:rPr>
            <w:t xml:space="preserve">Assignment </w:t>
          </w:r>
          <w:r>
            <w:rPr>
              <w:rFonts w:ascii="Times New Roman" w:hAnsi="Times New Roman"/>
              <w:sz w:val="56"/>
            </w:rPr>
            <w:t>2</w:t>
          </w:r>
        </w:p>
        <w:tbl>
          <w:tblPr>
            <w:tblpPr w:leftFromText="141" w:rightFromText="141" w:vertAnchor="text" w:horzAnchor="margin" w:tblpY="442"/>
            <w:tblW w:w="900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  <w:tblLook w:val="0600" w:firstRow="0" w:lastRow="0" w:firstColumn="0" w:lastColumn="0" w:noHBand="1" w:noVBand="1"/>
          </w:tblPr>
          <w:tblGrid>
            <w:gridCol w:w="1575"/>
            <w:gridCol w:w="7425"/>
          </w:tblGrid>
          <w:tr w:rsidR="00401E2D" w:rsidRPr="004C572E" w14:paraId="39AC733E" w14:textId="77777777" w:rsidTr="00401E2D">
            <w:tc>
              <w:tcPr>
                <w:tcW w:w="1575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8F1959" w14:textId="77777777" w:rsidR="00401E2D" w:rsidRPr="00714D9E" w:rsidRDefault="00401E2D" w:rsidP="00401E2D">
                <w:pPr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714D9E">
                  <w:rPr>
                    <w:rFonts w:asciiTheme="majorBidi" w:hAnsiTheme="majorBidi" w:cstheme="majorBidi"/>
                    <w:sz w:val="28"/>
                    <w:szCs w:val="28"/>
                  </w:rPr>
                  <w:t>Student(s):</w:t>
                </w:r>
              </w:p>
            </w:tc>
            <w:tc>
              <w:tcPr>
                <w:tcW w:w="7425" w:type="dxa"/>
                <w:tcBorders>
                  <w:top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CC342A" w14:textId="0FCFC72D" w:rsidR="00401E2D" w:rsidRPr="00714D9E" w:rsidRDefault="00401E2D" w:rsidP="00401E2D">
                <w:pPr>
                  <w:rPr>
                    <w:rFonts w:asciiTheme="majorBidi" w:hAnsiTheme="majorBidi" w:cstheme="majorBidi"/>
                    <w:sz w:val="28"/>
                    <w:szCs w:val="28"/>
                    <w:lang w:val="en-US"/>
                  </w:rPr>
                </w:pPr>
                <w:r w:rsidRPr="00714D9E">
                  <w:rPr>
                    <w:rFonts w:asciiTheme="majorBidi" w:hAnsiTheme="majorBidi" w:cstheme="majorBidi"/>
                    <w:sz w:val="28"/>
                    <w:szCs w:val="28"/>
                    <w:lang w:val="en-US"/>
                  </w:rPr>
                  <w:t>Ryustem Shaban –</w:t>
                </w:r>
                <w:r w:rsidRPr="00714D9E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hyperlink r:id="rId8" w:history="1">
                  <w:r w:rsidRPr="00714D9E">
                    <w:rPr>
                      <w:rStyle w:val="Hyperlink"/>
                      <w:rFonts w:asciiTheme="majorBidi" w:hAnsiTheme="majorBidi" w:cstheme="majorBidi"/>
                      <w:sz w:val="28"/>
                      <w:szCs w:val="28"/>
                    </w:rPr>
                    <w:t>rs223fx@student.lnu.se</w:t>
                  </w:r>
                </w:hyperlink>
                <w:r w:rsidRPr="00714D9E">
                  <w:rPr>
                    <w:rFonts w:asciiTheme="majorBidi" w:hAnsiTheme="majorBidi" w:cstheme="majorBidi"/>
                    <w:sz w:val="28"/>
                    <w:szCs w:val="28"/>
                    <w:lang w:val="en-US"/>
                  </w:rPr>
                  <w:t xml:space="preserve"> </w:t>
                </w:r>
              </w:p>
              <w:p w14:paraId="3DF9F803" w14:textId="77777777" w:rsidR="00401E2D" w:rsidRPr="00714D9E" w:rsidRDefault="00401E2D" w:rsidP="00401E2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Theme="majorBidi" w:hAnsiTheme="majorBidi" w:cstheme="majorBidi"/>
                    <w:sz w:val="28"/>
                    <w:szCs w:val="28"/>
                    <w:lang w:val="en-US"/>
                  </w:rPr>
                </w:pPr>
                <w:r w:rsidRPr="00714D9E">
                  <w:rPr>
                    <w:rFonts w:asciiTheme="majorBidi" w:hAnsiTheme="majorBidi" w:cstheme="majorBidi"/>
                    <w:sz w:val="28"/>
                    <w:szCs w:val="28"/>
                    <w:lang w:val="en-US"/>
                  </w:rPr>
                  <w:t xml:space="preserve">Ahmad Obay Khairallah – </w:t>
                </w:r>
                <w:hyperlink r:id="rId9" w:history="1">
                  <w:r w:rsidRPr="00714D9E">
                    <w:rPr>
                      <w:rStyle w:val="Hyperlink"/>
                      <w:rFonts w:asciiTheme="majorBidi" w:hAnsiTheme="majorBidi" w:cstheme="majorBidi"/>
                      <w:sz w:val="28"/>
                      <w:szCs w:val="28"/>
                    </w:rPr>
                    <w:t>ak224vi</w:t>
                  </w:r>
                  <w:r w:rsidRPr="00714D9E">
                    <w:rPr>
                      <w:rStyle w:val="Hyperlink"/>
                      <w:rFonts w:asciiTheme="majorBidi" w:hAnsiTheme="majorBidi" w:cstheme="majorBidi"/>
                      <w:sz w:val="28"/>
                      <w:szCs w:val="28"/>
                      <w:lang w:val="en-US"/>
                    </w:rPr>
                    <w:t>@studentt.lnu.se</w:t>
                  </w:r>
                </w:hyperlink>
                <w:r w:rsidRPr="00714D9E">
                  <w:rPr>
                    <w:rFonts w:asciiTheme="majorBidi" w:hAnsiTheme="majorBidi" w:cstheme="majorBidi"/>
                    <w:sz w:val="28"/>
                    <w:szCs w:val="28"/>
                    <w:lang w:val="en-US"/>
                  </w:rPr>
                  <w:t xml:space="preserve"> </w:t>
                </w:r>
              </w:p>
            </w:tc>
          </w:tr>
        </w:tbl>
        <w:p w14:paraId="47420D4A" w14:textId="3A606AC0" w:rsidR="00AB754A" w:rsidRDefault="008877A3" w:rsidP="00327878">
          <w:pPr>
            <w:pStyle w:val="Standard"/>
            <w:jc w:val="center"/>
            <w:rPr>
              <w:rFonts w:ascii="Times New Roman" w:hAnsi="Times New Roman"/>
              <w:sz w:val="72"/>
            </w:rPr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18E9E930" wp14:editId="2E5B1EEB">
                <wp:simplePos x="0" y="0"/>
                <wp:positionH relativeFrom="page">
                  <wp:align>right</wp:align>
                </wp:positionH>
                <wp:positionV relativeFrom="paragraph">
                  <wp:posOffset>877765</wp:posOffset>
                </wp:positionV>
                <wp:extent cx="3249071" cy="4874455"/>
                <wp:effectExtent l="0" t="0" r="8890" b="2540"/>
                <wp:wrapThrough wrapText="bothSides">
                  <wp:wrapPolygon edited="0">
                    <wp:start x="0" y="0"/>
                    <wp:lineTo x="0" y="21527"/>
                    <wp:lineTo x="21532" y="21527"/>
                    <wp:lineTo x="21532" y="0"/>
                    <wp:lineTo x="0" y="0"/>
                  </wp:wrapPolygon>
                </wp:wrapThrough>
                <wp:docPr id="5" name="Image2" descr="A black and white drawing of a plant&#10;&#10;Description automatically generated with medium confiden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A black and white drawing of a plant&#10;&#10;Description automatically generated with medium confidence"/>
                        <pic:cNvPicPr/>
                      </pic:nvPicPr>
                      <pic:blipFill>
                        <a:blip r:embed="rId10" cstate="print">
                          <a:lum/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249071" cy="4874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BFE96C0" w14:textId="11D621E9" w:rsidR="00DC20C8" w:rsidRDefault="00DC20C8">
          <w:pPr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br w:type="page"/>
          </w:r>
        </w:p>
      </w:sdtContent>
    </w:sdt>
    <w:p w14:paraId="336D266D" w14:textId="4C094DE8" w:rsidR="00372DF0" w:rsidRPr="00086F8C" w:rsidRDefault="00E55282">
      <w:pPr>
        <w:pStyle w:val="Heading1"/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lastRenderedPageBreak/>
        <w:t>Programming Assignment 2 Report</w:t>
      </w:r>
    </w:p>
    <w:p w14:paraId="7D67EFA5" w14:textId="77777777" w:rsidR="00372DF0" w:rsidRPr="00086F8C" w:rsidRDefault="00372DF0">
      <w:pPr>
        <w:rPr>
          <w:rFonts w:asciiTheme="majorBidi" w:hAnsiTheme="majorBidi" w:cstheme="majorBidi"/>
        </w:rPr>
      </w:pPr>
    </w:p>
    <w:p w14:paraId="03F85F51" w14:textId="77777777" w:rsidR="00372DF0" w:rsidRPr="00086F8C" w:rsidRDefault="00372DF0">
      <w:pPr>
        <w:rPr>
          <w:rFonts w:asciiTheme="majorBidi" w:hAnsiTheme="majorBidi" w:cstheme="majorBidi"/>
          <w:lang w:val="en-US"/>
        </w:rPr>
      </w:pPr>
    </w:p>
    <w:p w14:paraId="6A6D5A80" w14:textId="77777777" w:rsidR="00372DF0" w:rsidRPr="00086F8C" w:rsidRDefault="00372DF0">
      <w:pPr>
        <w:rPr>
          <w:rFonts w:asciiTheme="majorBidi" w:hAnsiTheme="majorBidi" w:cstheme="majorBidi"/>
          <w:lang w:val="en-US"/>
        </w:rPr>
      </w:pPr>
    </w:p>
    <w:p w14:paraId="0035C38F" w14:textId="02AE2656" w:rsidR="00372DF0" w:rsidRPr="00086F8C" w:rsidRDefault="00E55282">
      <w:pPr>
        <w:pStyle w:val="Heading2"/>
        <w:numPr>
          <w:ilvl w:val="0"/>
          <w:numId w:val="1"/>
        </w:numPr>
        <w:rPr>
          <w:rFonts w:asciiTheme="majorBidi" w:hAnsiTheme="majorBidi" w:cstheme="majorBidi"/>
        </w:rPr>
      </w:pPr>
      <w:bookmarkStart w:id="1" w:name="_l1qcnd14rt6f" w:colFirst="0" w:colLast="0"/>
      <w:bookmarkEnd w:id="1"/>
      <w:r w:rsidRPr="00086F8C">
        <w:rPr>
          <w:rFonts w:asciiTheme="majorBidi" w:hAnsiTheme="majorBidi" w:cstheme="majorBidi"/>
        </w:rPr>
        <w:t>Project Idea</w:t>
      </w:r>
    </w:p>
    <w:p w14:paraId="6E01562E" w14:textId="4CADD0DA" w:rsidR="00085437" w:rsidRPr="00086F8C" w:rsidRDefault="00085437" w:rsidP="00085437">
      <w:pPr>
        <w:rPr>
          <w:rFonts w:asciiTheme="majorBidi" w:hAnsiTheme="majorBidi" w:cstheme="majorBidi"/>
        </w:rPr>
      </w:pPr>
    </w:p>
    <w:p w14:paraId="703AEB00" w14:textId="2F5D77E5" w:rsidR="004E5F10" w:rsidRPr="00086F8C" w:rsidRDefault="004E5F10" w:rsidP="00085437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>Since the crypto is seeing great interest</w:t>
      </w:r>
      <w:r w:rsidR="00EE54B4" w:rsidRPr="00086F8C">
        <w:rPr>
          <w:rFonts w:asciiTheme="majorBidi" w:hAnsiTheme="majorBidi" w:cstheme="majorBidi"/>
        </w:rPr>
        <w:t xml:space="preserve">, governments have already decided to take some actions regarding that. Recently </w:t>
      </w:r>
      <w:r w:rsidR="004748C4" w:rsidRPr="00086F8C">
        <w:rPr>
          <w:rFonts w:asciiTheme="majorBidi" w:hAnsiTheme="majorBidi" w:cstheme="majorBidi"/>
        </w:rPr>
        <w:t xml:space="preserve">laws for taxation of cryptocurrencies </w:t>
      </w:r>
      <w:r w:rsidR="00F068AE" w:rsidRPr="00086F8C">
        <w:rPr>
          <w:rFonts w:asciiTheme="majorBidi" w:hAnsiTheme="majorBidi" w:cstheme="majorBidi"/>
        </w:rPr>
        <w:t>were</w:t>
      </w:r>
      <w:r w:rsidR="004748C4" w:rsidRPr="00086F8C">
        <w:rPr>
          <w:rFonts w:asciiTheme="majorBidi" w:hAnsiTheme="majorBidi" w:cstheme="majorBidi"/>
        </w:rPr>
        <w:t xml:space="preserve"> adopted. However, since blockchains are decentralized financial exchange </w:t>
      </w:r>
      <w:r w:rsidR="008D07C2" w:rsidRPr="00086F8C">
        <w:rPr>
          <w:rFonts w:asciiTheme="majorBidi" w:hAnsiTheme="majorBidi" w:cstheme="majorBidi"/>
        </w:rPr>
        <w:t xml:space="preserve">governments can not really chase and check one user’s profit from the crypto trading, but still it is visible from where the money comes to the </w:t>
      </w:r>
      <w:r w:rsidR="00E14D27" w:rsidRPr="00086F8C">
        <w:rPr>
          <w:rFonts w:asciiTheme="majorBidi" w:hAnsiTheme="majorBidi" w:cstheme="majorBidi"/>
        </w:rPr>
        <w:t xml:space="preserve">debt/credit card </w:t>
      </w:r>
      <w:r w:rsidR="00E700D1" w:rsidRPr="00086F8C">
        <w:rPr>
          <w:rFonts w:asciiTheme="majorBidi" w:hAnsiTheme="majorBidi" w:cstheme="majorBidi"/>
        </w:rPr>
        <w:t>so what government asks for is each user to come with complete list of all transactions that were made with all the</w:t>
      </w:r>
      <w:r w:rsidR="006A129D" w:rsidRPr="00086F8C">
        <w:rPr>
          <w:rFonts w:asciiTheme="majorBidi" w:hAnsiTheme="majorBidi" w:cstheme="majorBidi"/>
        </w:rPr>
        <w:t xml:space="preserve"> details included (date, profit amount, method, buy amount, held period) which will affect the taxation percentage.</w:t>
      </w:r>
      <w:r w:rsidR="00916534" w:rsidRPr="00086F8C">
        <w:rPr>
          <w:rFonts w:asciiTheme="majorBidi" w:hAnsiTheme="majorBidi" w:cstheme="majorBidi"/>
        </w:rPr>
        <w:t xml:space="preserve"> However</w:t>
      </w:r>
      <w:r w:rsidR="00FD32EE" w:rsidRPr="00086F8C">
        <w:rPr>
          <w:rFonts w:asciiTheme="majorBidi" w:hAnsiTheme="majorBidi" w:cstheme="majorBidi"/>
        </w:rPr>
        <w:t xml:space="preserve">, </w:t>
      </w:r>
      <w:r w:rsidR="00916534" w:rsidRPr="00086F8C">
        <w:rPr>
          <w:rFonts w:asciiTheme="majorBidi" w:hAnsiTheme="majorBidi" w:cstheme="majorBidi"/>
        </w:rPr>
        <w:t xml:space="preserve">for someone who is new to crypto it may be hard to retrieve all this information since the user may need to retrieve transactions from multiple </w:t>
      </w:r>
      <w:r w:rsidR="00F85C92" w:rsidRPr="00086F8C">
        <w:rPr>
          <w:rFonts w:asciiTheme="majorBidi" w:hAnsiTheme="majorBidi" w:cstheme="majorBidi"/>
        </w:rPr>
        <w:t xml:space="preserve">exchanges and, or there may be case when the user is busy person and </w:t>
      </w:r>
      <w:r w:rsidR="006728A0" w:rsidRPr="00086F8C">
        <w:rPr>
          <w:rFonts w:asciiTheme="majorBidi" w:hAnsiTheme="majorBidi" w:cstheme="majorBidi"/>
        </w:rPr>
        <w:t xml:space="preserve">have no time to check everything and gather information for the tax office. And since the adoption of cryptocurrencies continues with full speed </w:t>
      </w:r>
      <w:r w:rsidR="00FD32EE" w:rsidRPr="00086F8C">
        <w:rPr>
          <w:rFonts w:asciiTheme="majorBidi" w:hAnsiTheme="majorBidi" w:cstheme="majorBidi"/>
        </w:rPr>
        <w:t>we wanted to introduce our original idea and maybe business in the near future</w:t>
      </w:r>
      <w:r w:rsidR="00FF74E3">
        <w:rPr>
          <w:rFonts w:asciiTheme="majorBidi" w:hAnsiTheme="majorBidi" w:cstheme="majorBidi"/>
        </w:rPr>
        <w:t>.</w:t>
      </w:r>
      <w:r w:rsidR="00434D5D">
        <w:rPr>
          <w:rFonts w:asciiTheme="majorBidi" w:hAnsiTheme="majorBidi" w:cstheme="majorBidi"/>
        </w:rPr>
        <w:t xml:space="preserve"> </w:t>
      </w:r>
    </w:p>
    <w:p w14:paraId="3AED0F49" w14:textId="77777777" w:rsidR="00797096" w:rsidRDefault="00797096" w:rsidP="004875BA">
      <w:pPr>
        <w:rPr>
          <w:rFonts w:asciiTheme="majorBidi" w:hAnsiTheme="majorBidi" w:cstheme="majorBidi"/>
          <w:i/>
        </w:rPr>
      </w:pPr>
    </w:p>
    <w:p w14:paraId="5E714459" w14:textId="58150EFE" w:rsidR="00FC799C" w:rsidRDefault="004875BA" w:rsidP="004875BA">
      <w:pPr>
        <w:rPr>
          <w:rFonts w:asciiTheme="majorBidi" w:hAnsiTheme="majorBidi" w:cstheme="majorBidi"/>
          <w:sz w:val="24"/>
          <w:szCs w:val="24"/>
        </w:rPr>
      </w:pPr>
      <w:r w:rsidRPr="00086F8C">
        <w:rPr>
          <w:rFonts w:asciiTheme="majorBidi" w:hAnsiTheme="majorBidi" w:cstheme="majorBidi"/>
          <w:i/>
        </w:rPr>
        <w:t xml:space="preserve"> </w:t>
      </w:r>
      <w:r w:rsidR="00022F7A" w:rsidRPr="004C572E">
        <w:rPr>
          <w:rFonts w:asciiTheme="majorBidi" w:hAnsiTheme="majorBidi" w:cstheme="majorBidi"/>
          <w:sz w:val="24"/>
          <w:szCs w:val="24"/>
        </w:rPr>
        <w:t>The main idea of the project is</w:t>
      </w:r>
      <w:r w:rsidR="004625BC" w:rsidRPr="004C572E">
        <w:rPr>
          <w:rFonts w:asciiTheme="majorBidi" w:hAnsiTheme="majorBidi" w:cstheme="majorBidi"/>
          <w:sz w:val="24"/>
          <w:szCs w:val="24"/>
        </w:rPr>
        <w:t xml:space="preserve"> </w:t>
      </w:r>
      <w:r w:rsidR="0095260D" w:rsidRPr="004C572E">
        <w:rPr>
          <w:rFonts w:asciiTheme="majorBidi" w:hAnsiTheme="majorBidi" w:cstheme="majorBidi"/>
          <w:sz w:val="24"/>
          <w:szCs w:val="24"/>
        </w:rPr>
        <w:t>to show h</w:t>
      </w:r>
      <w:r w:rsidR="00560D4E" w:rsidRPr="004C572E">
        <w:rPr>
          <w:rFonts w:asciiTheme="majorBidi" w:hAnsiTheme="majorBidi" w:cstheme="majorBidi"/>
          <w:sz w:val="24"/>
          <w:szCs w:val="24"/>
        </w:rPr>
        <w:t xml:space="preserve">ow the crypto is </w:t>
      </w:r>
      <w:r w:rsidR="002B6F43">
        <w:rPr>
          <w:rFonts w:asciiTheme="majorBidi" w:hAnsiTheme="majorBidi" w:cstheme="majorBidi"/>
          <w:sz w:val="24"/>
          <w:szCs w:val="24"/>
        </w:rPr>
        <w:t>being prepared for taxa</w:t>
      </w:r>
      <w:r w:rsidR="00C4206F">
        <w:rPr>
          <w:rFonts w:asciiTheme="majorBidi" w:hAnsiTheme="majorBidi" w:cstheme="majorBidi"/>
          <w:sz w:val="24"/>
          <w:szCs w:val="24"/>
        </w:rPr>
        <w:t>tion by private agency and further forwarded to governmental tax department</w:t>
      </w:r>
      <w:r w:rsidR="00560D4E" w:rsidRPr="004C572E">
        <w:rPr>
          <w:rFonts w:asciiTheme="majorBidi" w:hAnsiTheme="majorBidi" w:cstheme="majorBidi"/>
          <w:sz w:val="24"/>
          <w:szCs w:val="24"/>
        </w:rPr>
        <w:t xml:space="preserve">. </w:t>
      </w:r>
      <w:r w:rsidR="00F364E4">
        <w:rPr>
          <w:rFonts w:asciiTheme="majorBidi" w:hAnsiTheme="majorBidi" w:cstheme="majorBidi"/>
          <w:sz w:val="24"/>
          <w:szCs w:val="24"/>
        </w:rPr>
        <w:t>What agenc</w:t>
      </w:r>
      <w:r w:rsidR="001A4687">
        <w:rPr>
          <w:rFonts w:asciiTheme="majorBidi" w:hAnsiTheme="majorBidi" w:cstheme="majorBidi"/>
          <w:sz w:val="24"/>
          <w:szCs w:val="24"/>
        </w:rPr>
        <w:t xml:space="preserve">y </w:t>
      </w:r>
      <w:r w:rsidR="00F364E4">
        <w:rPr>
          <w:rFonts w:asciiTheme="majorBidi" w:hAnsiTheme="majorBidi" w:cstheme="majorBidi"/>
          <w:sz w:val="24"/>
          <w:szCs w:val="24"/>
        </w:rPr>
        <w:t>offer</w:t>
      </w:r>
      <w:r w:rsidR="001A4687">
        <w:rPr>
          <w:rFonts w:asciiTheme="majorBidi" w:hAnsiTheme="majorBidi" w:cstheme="majorBidi"/>
          <w:sz w:val="24"/>
          <w:szCs w:val="24"/>
        </w:rPr>
        <w:t>s to</w:t>
      </w:r>
      <w:r w:rsidR="00F364E4">
        <w:rPr>
          <w:rFonts w:asciiTheme="majorBidi" w:hAnsiTheme="majorBidi" w:cstheme="majorBidi"/>
          <w:sz w:val="24"/>
          <w:szCs w:val="24"/>
        </w:rPr>
        <w:t xml:space="preserve"> i</w:t>
      </w:r>
      <w:r w:rsidR="001A4687">
        <w:rPr>
          <w:rFonts w:asciiTheme="majorBidi" w:hAnsiTheme="majorBidi" w:cstheme="majorBidi"/>
          <w:sz w:val="24"/>
          <w:szCs w:val="24"/>
        </w:rPr>
        <w:t>t</w:t>
      </w:r>
      <w:r w:rsidR="00F364E4">
        <w:rPr>
          <w:rFonts w:asciiTheme="majorBidi" w:hAnsiTheme="majorBidi" w:cstheme="majorBidi"/>
          <w:sz w:val="24"/>
          <w:szCs w:val="24"/>
        </w:rPr>
        <w:t>s</w:t>
      </w:r>
      <w:r w:rsidR="001A4687">
        <w:rPr>
          <w:rFonts w:asciiTheme="majorBidi" w:hAnsiTheme="majorBidi" w:cstheme="majorBidi"/>
          <w:sz w:val="24"/>
          <w:szCs w:val="24"/>
        </w:rPr>
        <w:t xml:space="preserve"> customers is </w:t>
      </w:r>
      <w:r w:rsidR="004F5279">
        <w:rPr>
          <w:rFonts w:asciiTheme="majorBidi" w:hAnsiTheme="majorBidi" w:cstheme="majorBidi"/>
          <w:sz w:val="24"/>
          <w:szCs w:val="24"/>
        </w:rPr>
        <w:t>retrieving and calculation of all the transactions for given wallet and prepare them to be taxed</w:t>
      </w:r>
      <w:r w:rsidR="00344062">
        <w:rPr>
          <w:rFonts w:asciiTheme="majorBidi" w:hAnsiTheme="majorBidi" w:cstheme="majorBidi"/>
          <w:sz w:val="24"/>
          <w:szCs w:val="24"/>
        </w:rPr>
        <w:t xml:space="preserve"> while charging them only 1% of the profit</w:t>
      </w:r>
      <w:r w:rsidR="00093A39">
        <w:rPr>
          <w:rFonts w:asciiTheme="majorBidi" w:hAnsiTheme="majorBidi" w:cstheme="majorBidi"/>
          <w:sz w:val="24"/>
          <w:szCs w:val="24"/>
        </w:rPr>
        <w:t>.</w:t>
      </w:r>
      <w:r w:rsidR="0097695C">
        <w:rPr>
          <w:rFonts w:asciiTheme="majorBidi" w:hAnsiTheme="majorBidi" w:cstheme="majorBidi"/>
          <w:sz w:val="24"/>
          <w:szCs w:val="24"/>
        </w:rPr>
        <w:t xml:space="preserve"> The agenc</w:t>
      </w:r>
      <w:r w:rsidR="00BB543C">
        <w:rPr>
          <w:rFonts w:asciiTheme="majorBidi" w:hAnsiTheme="majorBidi" w:cstheme="majorBidi"/>
          <w:sz w:val="24"/>
          <w:szCs w:val="24"/>
        </w:rPr>
        <w:t>y’s</w:t>
      </w:r>
      <w:r w:rsidR="0097695C">
        <w:rPr>
          <w:rFonts w:asciiTheme="majorBidi" w:hAnsiTheme="majorBidi" w:cstheme="majorBidi"/>
          <w:sz w:val="24"/>
          <w:szCs w:val="24"/>
        </w:rPr>
        <w:t xml:space="preserve"> employees will re</w:t>
      </w:r>
      <w:r w:rsidR="00B35885">
        <w:rPr>
          <w:rFonts w:asciiTheme="majorBidi" w:hAnsiTheme="majorBidi" w:cstheme="majorBidi"/>
          <w:sz w:val="24"/>
          <w:szCs w:val="24"/>
        </w:rPr>
        <w:t>trieve</w:t>
      </w:r>
      <w:r w:rsidR="00005A24">
        <w:rPr>
          <w:rFonts w:asciiTheme="majorBidi" w:hAnsiTheme="majorBidi" w:cstheme="majorBidi"/>
          <w:sz w:val="24"/>
          <w:szCs w:val="24"/>
        </w:rPr>
        <w:t xml:space="preserve"> the tax details</w:t>
      </w:r>
      <w:r w:rsidR="0097695C">
        <w:rPr>
          <w:rFonts w:asciiTheme="majorBidi" w:hAnsiTheme="majorBidi" w:cstheme="majorBidi"/>
          <w:sz w:val="24"/>
          <w:szCs w:val="24"/>
        </w:rPr>
        <w:t xml:space="preserve"> </w:t>
      </w:r>
      <w:r w:rsidR="00B35885">
        <w:rPr>
          <w:rFonts w:asciiTheme="majorBidi" w:hAnsiTheme="majorBidi" w:cstheme="majorBidi"/>
          <w:sz w:val="24"/>
          <w:szCs w:val="24"/>
        </w:rPr>
        <w:t xml:space="preserve">from various exchanges and forward them </w:t>
      </w:r>
      <w:r w:rsidR="0097695C">
        <w:rPr>
          <w:rFonts w:asciiTheme="majorBidi" w:hAnsiTheme="majorBidi" w:cstheme="majorBidi"/>
          <w:sz w:val="24"/>
          <w:szCs w:val="24"/>
        </w:rPr>
        <w:t>to</w:t>
      </w:r>
      <w:r w:rsidR="00563264">
        <w:rPr>
          <w:rFonts w:asciiTheme="majorBidi" w:hAnsiTheme="majorBidi" w:cstheme="majorBidi"/>
          <w:sz w:val="24"/>
          <w:szCs w:val="24"/>
        </w:rPr>
        <w:t xml:space="preserve"> the</w:t>
      </w:r>
      <w:r w:rsidR="0097695C">
        <w:rPr>
          <w:rFonts w:asciiTheme="majorBidi" w:hAnsiTheme="majorBidi" w:cstheme="majorBidi"/>
          <w:sz w:val="24"/>
          <w:szCs w:val="24"/>
        </w:rPr>
        <w:t xml:space="preserve"> </w:t>
      </w:r>
      <w:r w:rsidR="00005A24">
        <w:rPr>
          <w:rFonts w:asciiTheme="majorBidi" w:hAnsiTheme="majorBidi" w:cstheme="majorBidi"/>
          <w:sz w:val="24"/>
          <w:szCs w:val="24"/>
        </w:rPr>
        <w:t>governm</w:t>
      </w:r>
      <w:r w:rsidR="00DA28E8">
        <w:rPr>
          <w:rFonts w:asciiTheme="majorBidi" w:hAnsiTheme="majorBidi" w:cstheme="majorBidi"/>
          <w:sz w:val="24"/>
          <w:szCs w:val="24"/>
        </w:rPr>
        <w:t>ent</w:t>
      </w:r>
      <w:r w:rsidR="00563264">
        <w:rPr>
          <w:rFonts w:asciiTheme="majorBidi" w:hAnsiTheme="majorBidi" w:cstheme="majorBidi"/>
          <w:sz w:val="24"/>
          <w:szCs w:val="24"/>
        </w:rPr>
        <w:t xml:space="preserve">al </w:t>
      </w:r>
      <w:r w:rsidR="00E406B0">
        <w:rPr>
          <w:rFonts w:asciiTheme="majorBidi" w:hAnsiTheme="majorBidi" w:cstheme="majorBidi"/>
          <w:sz w:val="24"/>
          <w:szCs w:val="24"/>
        </w:rPr>
        <w:t>t</w:t>
      </w:r>
      <w:r w:rsidR="0097695C">
        <w:rPr>
          <w:rFonts w:asciiTheme="majorBidi" w:hAnsiTheme="majorBidi" w:cstheme="majorBidi"/>
          <w:sz w:val="24"/>
          <w:szCs w:val="24"/>
        </w:rPr>
        <w:t xml:space="preserve">ax </w:t>
      </w:r>
      <w:r w:rsidR="00E406B0">
        <w:rPr>
          <w:rFonts w:asciiTheme="majorBidi" w:hAnsiTheme="majorBidi" w:cstheme="majorBidi"/>
          <w:sz w:val="24"/>
          <w:szCs w:val="24"/>
        </w:rPr>
        <w:t>department</w:t>
      </w:r>
      <w:r w:rsidR="0097695C">
        <w:rPr>
          <w:rFonts w:asciiTheme="majorBidi" w:hAnsiTheme="majorBidi" w:cstheme="majorBidi"/>
          <w:sz w:val="24"/>
          <w:szCs w:val="24"/>
        </w:rPr>
        <w:t xml:space="preserve"> </w:t>
      </w:r>
      <w:r w:rsidR="00FC799C">
        <w:rPr>
          <w:rFonts w:asciiTheme="majorBidi" w:hAnsiTheme="majorBidi" w:cstheme="majorBidi"/>
          <w:sz w:val="24"/>
          <w:szCs w:val="24"/>
        </w:rPr>
        <w:t>with the personal number of the customer</w:t>
      </w:r>
      <w:r w:rsidR="00AD1900">
        <w:rPr>
          <w:rFonts w:asciiTheme="majorBidi" w:hAnsiTheme="majorBidi" w:cstheme="majorBidi"/>
          <w:sz w:val="24"/>
          <w:szCs w:val="24"/>
        </w:rPr>
        <w:t>.</w:t>
      </w:r>
    </w:p>
    <w:p w14:paraId="6B6C690D" w14:textId="7880B1B1" w:rsidR="00022F7A" w:rsidRDefault="00FC799C" w:rsidP="004875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One important thing to state once more is that the agency itself does not tax the customers, it does </w:t>
      </w:r>
      <w:r w:rsidR="009D0A39" w:rsidRPr="00086F8C">
        <w:rPr>
          <w:rFonts w:asciiTheme="majorBidi" w:hAnsiTheme="majorBidi" w:cstheme="majorBidi"/>
          <w:sz w:val="24"/>
          <w:szCs w:val="24"/>
        </w:rPr>
        <w:t>check</w:t>
      </w:r>
      <w:r>
        <w:rPr>
          <w:rFonts w:asciiTheme="majorBidi" w:hAnsiTheme="majorBidi" w:cstheme="majorBidi"/>
          <w:sz w:val="24"/>
          <w:szCs w:val="24"/>
        </w:rPr>
        <w:t xml:space="preserve"> the transactions and retrieve the </w:t>
      </w:r>
      <w:r w:rsidR="00C83336">
        <w:rPr>
          <w:rFonts w:asciiTheme="majorBidi" w:hAnsiTheme="majorBidi" w:cstheme="majorBidi"/>
          <w:sz w:val="24"/>
          <w:szCs w:val="24"/>
        </w:rPr>
        <w:t>necessary</w:t>
      </w:r>
      <w:r>
        <w:rPr>
          <w:rFonts w:asciiTheme="majorBidi" w:hAnsiTheme="majorBidi" w:cstheme="majorBidi"/>
          <w:sz w:val="24"/>
          <w:szCs w:val="24"/>
        </w:rPr>
        <w:t xml:space="preserve"> information from exchanges with the help of professional agents and </w:t>
      </w:r>
      <w:r w:rsidR="000B732F">
        <w:rPr>
          <w:rFonts w:asciiTheme="majorBidi" w:hAnsiTheme="majorBidi" w:cstheme="majorBidi"/>
          <w:sz w:val="24"/>
          <w:szCs w:val="24"/>
        </w:rPr>
        <w:t>forwarding the expected tax amount and all the other details to the tax office</w:t>
      </w:r>
      <w:r w:rsidR="00C83336">
        <w:rPr>
          <w:rFonts w:asciiTheme="majorBidi" w:hAnsiTheme="majorBidi" w:cstheme="majorBidi"/>
          <w:sz w:val="24"/>
          <w:szCs w:val="24"/>
        </w:rPr>
        <w:t xml:space="preserve"> where rest of the work will be handled by the authorities</w:t>
      </w:r>
      <w:r w:rsidR="000B732F">
        <w:rPr>
          <w:rFonts w:asciiTheme="majorBidi" w:hAnsiTheme="majorBidi" w:cstheme="majorBidi"/>
          <w:sz w:val="24"/>
          <w:szCs w:val="24"/>
        </w:rPr>
        <w:t>.</w:t>
      </w:r>
      <w:r w:rsidR="00C83336">
        <w:rPr>
          <w:rFonts w:asciiTheme="majorBidi" w:hAnsiTheme="majorBidi" w:cstheme="majorBidi"/>
          <w:sz w:val="24"/>
          <w:szCs w:val="24"/>
        </w:rPr>
        <w:t xml:space="preserve"> </w:t>
      </w:r>
      <w:r w:rsidR="00A96C8B">
        <w:rPr>
          <w:rFonts w:asciiTheme="majorBidi" w:hAnsiTheme="majorBidi" w:cstheme="majorBidi"/>
          <w:sz w:val="24"/>
          <w:szCs w:val="24"/>
        </w:rPr>
        <w:t xml:space="preserve">This project will </w:t>
      </w:r>
      <w:r w:rsidR="005F548F">
        <w:rPr>
          <w:rFonts w:asciiTheme="majorBidi" w:hAnsiTheme="majorBidi" w:cstheme="majorBidi"/>
          <w:sz w:val="24"/>
          <w:szCs w:val="24"/>
        </w:rPr>
        <w:t>represent</w:t>
      </w:r>
      <w:r w:rsidR="00A96C8B">
        <w:rPr>
          <w:rFonts w:asciiTheme="majorBidi" w:hAnsiTheme="majorBidi" w:cstheme="majorBidi"/>
          <w:sz w:val="24"/>
          <w:szCs w:val="24"/>
        </w:rPr>
        <w:t xml:space="preserve"> a sort </w:t>
      </w:r>
      <w:r w:rsidR="005F548F">
        <w:rPr>
          <w:rFonts w:asciiTheme="majorBidi" w:hAnsiTheme="majorBidi" w:cstheme="majorBidi"/>
          <w:sz w:val="24"/>
          <w:szCs w:val="24"/>
        </w:rPr>
        <w:t>of automated</w:t>
      </w:r>
      <w:r w:rsidR="00A96C8B">
        <w:rPr>
          <w:rFonts w:asciiTheme="majorBidi" w:hAnsiTheme="majorBidi" w:cstheme="majorBidi"/>
          <w:sz w:val="24"/>
          <w:szCs w:val="24"/>
        </w:rPr>
        <w:t xml:space="preserve"> taxable </w:t>
      </w:r>
      <w:r w:rsidR="005F548F">
        <w:rPr>
          <w:rFonts w:asciiTheme="majorBidi" w:hAnsiTheme="majorBidi" w:cstheme="majorBidi"/>
          <w:sz w:val="24"/>
          <w:szCs w:val="24"/>
        </w:rPr>
        <w:t>featur</w:t>
      </w:r>
      <w:r w:rsidR="00581C35">
        <w:rPr>
          <w:rFonts w:asciiTheme="majorBidi" w:hAnsiTheme="majorBidi" w:cstheme="majorBidi"/>
          <w:sz w:val="24"/>
          <w:szCs w:val="24"/>
        </w:rPr>
        <w:t xml:space="preserve">e. This feature </w:t>
      </w:r>
      <w:r w:rsidR="00ED08F2">
        <w:rPr>
          <w:rFonts w:asciiTheme="majorBidi" w:hAnsiTheme="majorBidi" w:cstheme="majorBidi"/>
          <w:sz w:val="24"/>
          <w:szCs w:val="24"/>
        </w:rPr>
        <w:t>can</w:t>
      </w:r>
      <w:r w:rsidR="00403BE2">
        <w:rPr>
          <w:rFonts w:asciiTheme="majorBidi" w:hAnsiTheme="majorBidi" w:cstheme="majorBidi"/>
          <w:sz w:val="24"/>
          <w:szCs w:val="24"/>
        </w:rPr>
        <w:t xml:space="preserve"> be</w:t>
      </w:r>
      <w:r w:rsidR="00ED08F2">
        <w:rPr>
          <w:rFonts w:asciiTheme="majorBidi" w:hAnsiTheme="majorBidi" w:cstheme="majorBidi"/>
          <w:sz w:val="24"/>
          <w:szCs w:val="24"/>
        </w:rPr>
        <w:t xml:space="preserve"> helpful and can</w:t>
      </w:r>
      <w:r w:rsidR="00581C35">
        <w:rPr>
          <w:rFonts w:asciiTheme="majorBidi" w:hAnsiTheme="majorBidi" w:cstheme="majorBidi"/>
          <w:sz w:val="24"/>
          <w:szCs w:val="24"/>
        </w:rPr>
        <w:t xml:space="preserve"> be very huge factor to</w:t>
      </w:r>
      <w:r w:rsidR="007D685C">
        <w:rPr>
          <w:rFonts w:asciiTheme="majorBidi" w:hAnsiTheme="majorBidi" w:cstheme="majorBidi"/>
          <w:sz w:val="24"/>
          <w:szCs w:val="24"/>
        </w:rPr>
        <w:t xml:space="preserve"> fight and stop tax evasion</w:t>
      </w:r>
      <w:r w:rsidR="00403BE2">
        <w:rPr>
          <w:rFonts w:asciiTheme="majorBidi" w:hAnsiTheme="majorBidi" w:cstheme="majorBidi"/>
          <w:sz w:val="24"/>
          <w:szCs w:val="24"/>
        </w:rPr>
        <w:t xml:space="preserve"> in the digital world</w:t>
      </w:r>
      <w:r w:rsidR="004875BA">
        <w:rPr>
          <w:rFonts w:asciiTheme="majorBidi" w:hAnsiTheme="majorBidi" w:cstheme="majorBidi"/>
          <w:sz w:val="24"/>
          <w:szCs w:val="24"/>
        </w:rPr>
        <w:t xml:space="preserve"> and make tax</w:t>
      </w:r>
      <w:r w:rsidR="00C44941">
        <w:rPr>
          <w:rFonts w:asciiTheme="majorBidi" w:hAnsiTheme="majorBidi" w:cstheme="majorBidi"/>
          <w:sz w:val="24"/>
          <w:szCs w:val="24"/>
        </w:rPr>
        <w:t>ation of crypto easier for both sides (citizens and tax offices)</w:t>
      </w:r>
      <w:r w:rsidR="007D685C">
        <w:rPr>
          <w:rFonts w:asciiTheme="majorBidi" w:hAnsiTheme="majorBidi" w:cstheme="majorBidi"/>
          <w:sz w:val="24"/>
          <w:szCs w:val="24"/>
        </w:rPr>
        <w:t xml:space="preserve">. </w:t>
      </w:r>
    </w:p>
    <w:p w14:paraId="20178FE0" w14:textId="42F750BA" w:rsidR="00C44941" w:rsidRDefault="00C44941" w:rsidP="004875BA">
      <w:pPr>
        <w:rPr>
          <w:rFonts w:asciiTheme="majorBidi" w:hAnsiTheme="majorBidi" w:cstheme="majorBidi"/>
          <w:sz w:val="24"/>
          <w:szCs w:val="24"/>
        </w:rPr>
      </w:pPr>
    </w:p>
    <w:p w14:paraId="505ED66E" w14:textId="4190C8FB" w:rsidR="008766EF" w:rsidRPr="00086F8C" w:rsidRDefault="006D0F33" w:rsidP="00597ECD">
      <w:pPr>
        <w:rPr>
          <w:rFonts w:asciiTheme="majorBidi" w:hAnsiTheme="majorBidi" w:cstheme="majorBidi"/>
          <w:i/>
        </w:rPr>
      </w:pPr>
      <w:r>
        <w:rPr>
          <w:rFonts w:asciiTheme="majorBidi" w:hAnsiTheme="majorBidi" w:cstheme="majorBidi"/>
          <w:sz w:val="24"/>
          <w:szCs w:val="24"/>
        </w:rPr>
        <w:t xml:space="preserve">Data source </w:t>
      </w:r>
      <w:r w:rsidR="00C44941">
        <w:rPr>
          <w:rFonts w:asciiTheme="majorBidi" w:hAnsiTheme="majorBidi" w:cstheme="majorBidi"/>
          <w:sz w:val="24"/>
          <w:szCs w:val="24"/>
        </w:rPr>
        <w:t xml:space="preserve">was random and </w:t>
      </w:r>
      <w:r w:rsidR="0099387B">
        <w:rPr>
          <w:rFonts w:asciiTheme="majorBidi" w:hAnsiTheme="majorBidi" w:cstheme="majorBidi"/>
          <w:sz w:val="24"/>
          <w:szCs w:val="24"/>
        </w:rPr>
        <w:t xml:space="preserve">was retrieved from: </w:t>
      </w:r>
      <w:hyperlink r:id="rId11" w:history="1">
        <w:r w:rsidR="0099387B" w:rsidRPr="00B8745C">
          <w:rPr>
            <w:rStyle w:val="Hyperlink"/>
            <w:rFonts w:asciiTheme="majorBidi" w:hAnsiTheme="majorBidi" w:cstheme="majorBidi"/>
            <w:sz w:val="24"/>
            <w:szCs w:val="24"/>
          </w:rPr>
          <w:t>mockaroo.com</w:t>
        </w:r>
      </w:hyperlink>
    </w:p>
    <w:p w14:paraId="17E776C3" w14:textId="77777777" w:rsidR="00406F83" w:rsidRDefault="00406F83" w:rsidP="00325E73">
      <w:pPr>
        <w:pStyle w:val="Heading2"/>
        <w:ind w:firstLine="720"/>
        <w:rPr>
          <w:rFonts w:asciiTheme="majorBidi" w:hAnsiTheme="majorBidi" w:cstheme="majorBidi"/>
        </w:rPr>
      </w:pPr>
      <w:bookmarkStart w:id="2" w:name="_t82k46lgys58" w:colFirst="0" w:colLast="0"/>
      <w:bookmarkEnd w:id="2"/>
    </w:p>
    <w:p w14:paraId="4C5B6403" w14:textId="6918AA71" w:rsidR="00325E73" w:rsidRDefault="00325E73" w:rsidP="00325E73"/>
    <w:p w14:paraId="724FABB5" w14:textId="757B25DA" w:rsidR="00325E73" w:rsidRDefault="00325E73" w:rsidP="00325E73"/>
    <w:p w14:paraId="10681A01" w14:textId="04BA4AF2" w:rsidR="00325E73" w:rsidRDefault="00325E73" w:rsidP="00325E73"/>
    <w:p w14:paraId="79D9CA53" w14:textId="77777777" w:rsidR="00325E73" w:rsidRPr="00325E73" w:rsidRDefault="00325E73" w:rsidP="00325E73"/>
    <w:p w14:paraId="39F9D248" w14:textId="77777777" w:rsidR="00372DF0" w:rsidRPr="00325E73" w:rsidRDefault="00E55282" w:rsidP="00325E73">
      <w:pPr>
        <w:pStyle w:val="Heading2"/>
        <w:numPr>
          <w:ilvl w:val="0"/>
          <w:numId w:val="1"/>
        </w:numPr>
        <w:rPr>
          <w:rFonts w:asciiTheme="majorBidi" w:hAnsiTheme="majorBidi" w:cstheme="majorBidi"/>
        </w:rPr>
      </w:pPr>
      <w:r w:rsidRPr="00325E73">
        <w:rPr>
          <w:rFonts w:asciiTheme="majorBidi" w:hAnsiTheme="majorBidi" w:cstheme="majorBidi"/>
        </w:rPr>
        <w:lastRenderedPageBreak/>
        <w:t>Schema Design</w:t>
      </w:r>
    </w:p>
    <w:p w14:paraId="576503DD" w14:textId="365548AD" w:rsidR="00CA3387" w:rsidRPr="00797096" w:rsidRDefault="006F331C" w:rsidP="00797096">
      <w:pPr>
        <w:jc w:val="both"/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>The following ER model will express the database</w:t>
      </w:r>
      <w:r w:rsidR="009052D3" w:rsidRPr="00086F8C">
        <w:rPr>
          <w:rFonts w:asciiTheme="majorBidi" w:hAnsiTheme="majorBidi" w:cstheme="majorBidi"/>
        </w:rPr>
        <w:t xml:space="preserve"> for </w:t>
      </w:r>
      <w:r w:rsidR="00BD364B" w:rsidRPr="00086F8C">
        <w:rPr>
          <w:rFonts w:asciiTheme="majorBidi" w:hAnsiTheme="majorBidi" w:cstheme="majorBidi"/>
          <w:b/>
          <w:i/>
        </w:rPr>
        <w:t>yourCryptoExperts AB</w:t>
      </w:r>
      <w:r w:rsidR="00797096">
        <w:rPr>
          <w:rFonts w:asciiTheme="majorBidi" w:hAnsiTheme="majorBidi" w:cstheme="majorBidi"/>
          <w:b/>
          <w:i/>
        </w:rPr>
        <w:t xml:space="preserve"> </w:t>
      </w:r>
      <w:r w:rsidR="00797096">
        <w:rPr>
          <w:rFonts w:asciiTheme="majorBidi" w:hAnsiTheme="majorBidi" w:cstheme="majorBidi"/>
          <w:bCs/>
          <w:iCs/>
        </w:rPr>
        <w:t>agency.</w:t>
      </w:r>
    </w:p>
    <w:p w14:paraId="0D3471D2" w14:textId="77777777" w:rsidR="00406F83" w:rsidRPr="00086F8C" w:rsidRDefault="00E85B4F" w:rsidP="00CA3387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br/>
      </w:r>
    </w:p>
    <w:p w14:paraId="6238E45A" w14:textId="3FA08C55" w:rsidR="00E12224" w:rsidRPr="00086F8C" w:rsidRDefault="00E5483D" w:rsidP="00CA3387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 xml:space="preserve">Our assumptions for the agency are: </w:t>
      </w:r>
    </w:p>
    <w:p w14:paraId="350C3D09" w14:textId="4B412C1E" w:rsidR="00B4267C" w:rsidRPr="00086F8C" w:rsidRDefault="00A43AB5" w:rsidP="008331A1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>B</w:t>
      </w:r>
      <w:r w:rsidR="00A815FD" w:rsidRPr="00086F8C">
        <w:rPr>
          <w:rFonts w:asciiTheme="majorBidi" w:hAnsiTheme="majorBidi" w:cstheme="majorBidi"/>
        </w:rPr>
        <w:t>riefly</w:t>
      </w:r>
      <w:r w:rsidRPr="00086F8C">
        <w:rPr>
          <w:rFonts w:asciiTheme="majorBidi" w:hAnsiTheme="majorBidi" w:cstheme="majorBidi"/>
        </w:rPr>
        <w:t>,</w:t>
      </w:r>
      <w:r w:rsidR="00A815FD" w:rsidRPr="00086F8C">
        <w:rPr>
          <w:rFonts w:asciiTheme="majorBidi" w:hAnsiTheme="majorBidi" w:cstheme="majorBidi"/>
        </w:rPr>
        <w:t xml:space="preserve"> </w:t>
      </w:r>
      <w:r w:rsidR="0042768A" w:rsidRPr="00086F8C">
        <w:rPr>
          <w:rFonts w:asciiTheme="majorBidi" w:hAnsiTheme="majorBidi" w:cstheme="majorBidi"/>
        </w:rPr>
        <w:t>the database contains 10 offices that are part of the agency</w:t>
      </w:r>
      <w:r w:rsidR="00235984" w:rsidRPr="00086F8C">
        <w:rPr>
          <w:rFonts w:asciiTheme="majorBidi" w:hAnsiTheme="majorBidi" w:cstheme="majorBidi"/>
        </w:rPr>
        <w:t>. F</w:t>
      </w:r>
      <w:r w:rsidR="0042768A" w:rsidRPr="00086F8C">
        <w:rPr>
          <w:rFonts w:asciiTheme="majorBidi" w:hAnsiTheme="majorBidi" w:cstheme="majorBidi"/>
        </w:rPr>
        <w:t>or each office</w:t>
      </w:r>
      <w:r w:rsidR="00235984" w:rsidRPr="00086F8C">
        <w:rPr>
          <w:rFonts w:asciiTheme="majorBidi" w:hAnsiTheme="majorBidi" w:cstheme="majorBidi"/>
        </w:rPr>
        <w:t>,</w:t>
      </w:r>
      <w:r w:rsidR="0042768A" w:rsidRPr="00086F8C">
        <w:rPr>
          <w:rFonts w:asciiTheme="majorBidi" w:hAnsiTheme="majorBidi" w:cstheme="majorBidi"/>
        </w:rPr>
        <w:t xml:space="preserve"> there are </w:t>
      </w:r>
      <w:r w:rsidR="00075EF8" w:rsidRPr="00086F8C">
        <w:rPr>
          <w:rFonts w:asciiTheme="majorBidi" w:hAnsiTheme="majorBidi" w:cstheme="majorBidi"/>
        </w:rPr>
        <w:t>five</w:t>
      </w:r>
      <w:r w:rsidR="0042768A" w:rsidRPr="00086F8C">
        <w:rPr>
          <w:rFonts w:asciiTheme="majorBidi" w:hAnsiTheme="majorBidi" w:cstheme="majorBidi"/>
        </w:rPr>
        <w:t xml:space="preserve"> working employees</w:t>
      </w:r>
      <w:r w:rsidR="00235984" w:rsidRPr="00086F8C">
        <w:rPr>
          <w:rFonts w:asciiTheme="majorBidi" w:hAnsiTheme="majorBidi" w:cstheme="majorBidi"/>
        </w:rPr>
        <w:t>.</w:t>
      </w:r>
      <w:r w:rsidR="0042768A" w:rsidRPr="00086F8C">
        <w:rPr>
          <w:rFonts w:asciiTheme="majorBidi" w:hAnsiTheme="majorBidi" w:cstheme="majorBidi"/>
        </w:rPr>
        <w:t xml:space="preserve"> </w:t>
      </w:r>
      <w:r w:rsidR="00235984" w:rsidRPr="00086F8C">
        <w:rPr>
          <w:rFonts w:asciiTheme="majorBidi" w:hAnsiTheme="majorBidi" w:cstheme="majorBidi"/>
        </w:rPr>
        <w:t>F</w:t>
      </w:r>
      <w:r w:rsidR="00283000" w:rsidRPr="00086F8C">
        <w:rPr>
          <w:rFonts w:asciiTheme="majorBidi" w:hAnsiTheme="majorBidi" w:cstheme="majorBidi"/>
        </w:rPr>
        <w:t>or each employee</w:t>
      </w:r>
      <w:r w:rsidR="00235984" w:rsidRPr="00086F8C">
        <w:rPr>
          <w:rFonts w:asciiTheme="majorBidi" w:hAnsiTheme="majorBidi" w:cstheme="majorBidi"/>
        </w:rPr>
        <w:t>,</w:t>
      </w:r>
      <w:r w:rsidR="00283000" w:rsidRPr="00086F8C">
        <w:rPr>
          <w:rFonts w:asciiTheme="majorBidi" w:hAnsiTheme="majorBidi" w:cstheme="majorBidi"/>
        </w:rPr>
        <w:t xml:space="preserve"> </w:t>
      </w:r>
      <w:r w:rsidR="006A489A" w:rsidRPr="00086F8C">
        <w:rPr>
          <w:rFonts w:asciiTheme="majorBidi" w:hAnsiTheme="majorBidi" w:cstheme="majorBidi"/>
        </w:rPr>
        <w:t>manages two</w:t>
      </w:r>
      <w:r w:rsidR="00283000" w:rsidRPr="00086F8C">
        <w:rPr>
          <w:rFonts w:asciiTheme="majorBidi" w:hAnsiTheme="majorBidi" w:cstheme="majorBidi"/>
        </w:rPr>
        <w:t xml:space="preserve"> customers</w:t>
      </w:r>
      <w:r w:rsidR="006A489A" w:rsidRPr="00086F8C">
        <w:rPr>
          <w:rFonts w:asciiTheme="majorBidi" w:hAnsiTheme="majorBidi" w:cstheme="majorBidi"/>
        </w:rPr>
        <w:t>.</w:t>
      </w:r>
      <w:r w:rsidR="00283000" w:rsidRPr="00086F8C">
        <w:rPr>
          <w:rFonts w:asciiTheme="majorBidi" w:hAnsiTheme="majorBidi" w:cstheme="majorBidi"/>
        </w:rPr>
        <w:t xml:space="preserve"> </w:t>
      </w:r>
      <w:r w:rsidR="00075EF8" w:rsidRPr="00086F8C">
        <w:rPr>
          <w:rFonts w:asciiTheme="majorBidi" w:hAnsiTheme="majorBidi" w:cstheme="majorBidi"/>
        </w:rPr>
        <w:t>Each</w:t>
      </w:r>
      <w:r w:rsidR="00283000" w:rsidRPr="00086F8C">
        <w:rPr>
          <w:rFonts w:asciiTheme="majorBidi" w:hAnsiTheme="majorBidi" w:cstheme="majorBidi"/>
        </w:rPr>
        <w:t xml:space="preserve"> customer</w:t>
      </w:r>
      <w:r w:rsidR="00075EF8" w:rsidRPr="00086F8C">
        <w:rPr>
          <w:rFonts w:asciiTheme="majorBidi" w:hAnsiTheme="majorBidi" w:cstheme="majorBidi"/>
        </w:rPr>
        <w:t xml:space="preserve"> has</w:t>
      </w:r>
      <w:r w:rsidR="00283000" w:rsidRPr="00086F8C">
        <w:rPr>
          <w:rFonts w:asciiTheme="majorBidi" w:hAnsiTheme="majorBidi" w:cstheme="majorBidi"/>
        </w:rPr>
        <w:t xml:space="preserve"> one wallet</w:t>
      </w:r>
      <w:r w:rsidR="00075EF8" w:rsidRPr="00086F8C">
        <w:rPr>
          <w:rFonts w:asciiTheme="majorBidi" w:hAnsiTheme="majorBidi" w:cstheme="majorBidi"/>
        </w:rPr>
        <w:t>,</w:t>
      </w:r>
      <w:r w:rsidR="00283000" w:rsidRPr="00086F8C">
        <w:rPr>
          <w:rFonts w:asciiTheme="majorBidi" w:hAnsiTheme="majorBidi" w:cstheme="majorBidi"/>
        </w:rPr>
        <w:t xml:space="preserve"> and for each wallet</w:t>
      </w:r>
      <w:r w:rsidR="00075EF8" w:rsidRPr="00086F8C">
        <w:rPr>
          <w:rFonts w:asciiTheme="majorBidi" w:hAnsiTheme="majorBidi" w:cstheme="majorBidi"/>
        </w:rPr>
        <w:t>, the customer can make four</w:t>
      </w:r>
      <w:r w:rsidR="00283000" w:rsidRPr="00086F8C">
        <w:rPr>
          <w:rFonts w:asciiTheme="majorBidi" w:hAnsiTheme="majorBidi" w:cstheme="majorBidi"/>
        </w:rPr>
        <w:t xml:space="preserve"> transactions.</w:t>
      </w:r>
      <w:r w:rsidR="00F437EE" w:rsidRPr="00086F8C">
        <w:rPr>
          <w:rFonts w:asciiTheme="majorBidi" w:hAnsiTheme="majorBidi" w:cstheme="majorBidi"/>
        </w:rPr>
        <w:t xml:space="preserve">  A</w:t>
      </w:r>
      <w:r w:rsidR="009910CC" w:rsidRPr="00086F8C">
        <w:rPr>
          <w:rFonts w:asciiTheme="majorBidi" w:hAnsiTheme="majorBidi" w:cstheme="majorBidi"/>
        </w:rPr>
        <w:t xml:space="preserve">fter the tax details are being successfully </w:t>
      </w:r>
      <w:r w:rsidR="002D4303" w:rsidRPr="00086F8C">
        <w:rPr>
          <w:rFonts w:asciiTheme="majorBidi" w:hAnsiTheme="majorBidi" w:cstheme="majorBidi"/>
        </w:rPr>
        <w:t xml:space="preserve">retrieved from the exchange by the </w:t>
      </w:r>
      <w:r w:rsidR="009910CC" w:rsidRPr="00086F8C">
        <w:rPr>
          <w:rFonts w:asciiTheme="majorBidi" w:hAnsiTheme="majorBidi" w:cstheme="majorBidi"/>
        </w:rPr>
        <w:t>employee</w:t>
      </w:r>
      <w:r w:rsidR="002D4303" w:rsidRPr="00086F8C">
        <w:rPr>
          <w:rFonts w:asciiTheme="majorBidi" w:hAnsiTheme="majorBidi" w:cstheme="majorBidi"/>
        </w:rPr>
        <w:t>, which</w:t>
      </w:r>
      <w:r w:rsidR="009910CC" w:rsidRPr="00086F8C">
        <w:rPr>
          <w:rFonts w:asciiTheme="majorBidi" w:hAnsiTheme="majorBidi" w:cstheme="majorBidi"/>
        </w:rPr>
        <w:t xml:space="preserve"> will</w:t>
      </w:r>
      <w:r w:rsidR="002D4303" w:rsidRPr="00086F8C">
        <w:rPr>
          <w:rFonts w:asciiTheme="majorBidi" w:hAnsiTheme="majorBidi" w:cstheme="majorBidi"/>
        </w:rPr>
        <w:t xml:space="preserve"> then</w:t>
      </w:r>
      <w:r w:rsidR="009910CC" w:rsidRPr="00086F8C">
        <w:rPr>
          <w:rFonts w:asciiTheme="majorBidi" w:hAnsiTheme="majorBidi" w:cstheme="majorBidi"/>
        </w:rPr>
        <w:t xml:space="preserve"> </w:t>
      </w:r>
      <w:r w:rsidR="002D4303" w:rsidRPr="00086F8C">
        <w:rPr>
          <w:rFonts w:asciiTheme="majorBidi" w:hAnsiTheme="majorBidi" w:cstheme="majorBidi"/>
        </w:rPr>
        <w:t>be f</w:t>
      </w:r>
      <w:r w:rsidR="009910CC" w:rsidRPr="00086F8C">
        <w:rPr>
          <w:rFonts w:asciiTheme="majorBidi" w:hAnsiTheme="majorBidi" w:cstheme="majorBidi"/>
        </w:rPr>
        <w:t>orward</w:t>
      </w:r>
      <w:r w:rsidR="002D4303" w:rsidRPr="00086F8C">
        <w:rPr>
          <w:rFonts w:asciiTheme="majorBidi" w:hAnsiTheme="majorBidi" w:cstheme="majorBidi"/>
        </w:rPr>
        <w:t>ed</w:t>
      </w:r>
      <w:r w:rsidR="009910CC" w:rsidRPr="00086F8C">
        <w:rPr>
          <w:rFonts w:asciiTheme="majorBidi" w:hAnsiTheme="majorBidi" w:cstheme="majorBidi"/>
        </w:rPr>
        <w:t xml:space="preserve"> to</w:t>
      </w:r>
      <w:r w:rsidR="002D4303" w:rsidRPr="00086F8C">
        <w:rPr>
          <w:rFonts w:asciiTheme="majorBidi" w:hAnsiTheme="majorBidi" w:cstheme="majorBidi"/>
        </w:rPr>
        <w:t xml:space="preserve"> the governmental</w:t>
      </w:r>
      <w:r w:rsidR="009910CC" w:rsidRPr="00086F8C">
        <w:rPr>
          <w:rFonts w:asciiTheme="majorBidi" w:hAnsiTheme="majorBidi" w:cstheme="majorBidi"/>
        </w:rPr>
        <w:t xml:space="preserve"> </w:t>
      </w:r>
      <w:r w:rsidR="002214E3" w:rsidRPr="00086F8C">
        <w:rPr>
          <w:rFonts w:asciiTheme="majorBidi" w:hAnsiTheme="majorBidi" w:cstheme="majorBidi"/>
        </w:rPr>
        <w:t xml:space="preserve">tax department. The taxing process is out of </w:t>
      </w:r>
      <w:r w:rsidR="00FE4217" w:rsidRPr="00086F8C">
        <w:rPr>
          <w:rFonts w:asciiTheme="majorBidi" w:hAnsiTheme="majorBidi" w:cstheme="majorBidi"/>
        </w:rPr>
        <w:t>the</w:t>
      </w:r>
      <w:r w:rsidR="002214E3" w:rsidRPr="00086F8C">
        <w:rPr>
          <w:rFonts w:asciiTheme="majorBidi" w:hAnsiTheme="majorBidi" w:cstheme="majorBidi"/>
        </w:rPr>
        <w:t xml:space="preserve"> agency</w:t>
      </w:r>
      <w:r w:rsidR="002D4303" w:rsidRPr="00086F8C">
        <w:rPr>
          <w:rFonts w:asciiTheme="majorBidi" w:hAnsiTheme="majorBidi" w:cstheme="majorBidi"/>
        </w:rPr>
        <w:t>’s</w:t>
      </w:r>
      <w:r w:rsidR="00366110" w:rsidRPr="00086F8C">
        <w:rPr>
          <w:rFonts w:asciiTheme="majorBidi" w:hAnsiTheme="majorBidi" w:cstheme="majorBidi"/>
        </w:rPr>
        <w:t xml:space="preserve"> hands. </w:t>
      </w:r>
    </w:p>
    <w:p w14:paraId="42ECBFA2" w14:textId="77777777" w:rsidR="008331A1" w:rsidRPr="00086F8C" w:rsidRDefault="008331A1" w:rsidP="008331A1">
      <w:pPr>
        <w:rPr>
          <w:rFonts w:asciiTheme="majorBidi" w:hAnsiTheme="majorBidi" w:cstheme="majorBidi"/>
        </w:rPr>
      </w:pPr>
    </w:p>
    <w:p w14:paraId="1261B3A1" w14:textId="12A52130" w:rsidR="00496102" w:rsidRPr="00086F8C" w:rsidRDefault="00440844" w:rsidP="00496102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>Cardinality and Relationships</w:t>
      </w:r>
      <w:r w:rsidR="00AA03B6" w:rsidRPr="00086F8C">
        <w:rPr>
          <w:rFonts w:asciiTheme="majorBidi" w:hAnsiTheme="majorBidi" w:cstheme="majorBidi"/>
        </w:rPr>
        <w:t>:</w:t>
      </w:r>
      <w:r w:rsidRPr="00086F8C">
        <w:rPr>
          <w:rFonts w:asciiTheme="majorBidi" w:hAnsiTheme="majorBidi" w:cstheme="majorBidi"/>
        </w:rPr>
        <w:t xml:space="preserve"> </w:t>
      </w:r>
    </w:p>
    <w:p w14:paraId="0BFCF321" w14:textId="77777777" w:rsidR="00721F66" w:rsidRPr="00086F8C" w:rsidRDefault="00721F66" w:rsidP="00721F6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</w:rPr>
      </w:pPr>
      <w:r w:rsidRPr="00086F8C">
        <w:rPr>
          <w:rFonts w:asciiTheme="majorBidi" w:hAnsiTheme="majorBidi" w:cstheme="majorBidi"/>
        </w:rPr>
        <w:t xml:space="preserve">One office has many employees. </w:t>
      </w:r>
      <w:r w:rsidRPr="00086F8C">
        <w:rPr>
          <w:rFonts w:asciiTheme="majorBidi" w:hAnsiTheme="majorBidi" w:cstheme="majorBidi"/>
          <w:i/>
        </w:rPr>
        <w:t>M: 1 relationship</w:t>
      </w:r>
    </w:p>
    <w:p w14:paraId="0207F862" w14:textId="77777777" w:rsidR="00721F66" w:rsidRPr="00086F8C" w:rsidRDefault="00721F66" w:rsidP="00721F6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</w:rPr>
      </w:pPr>
      <w:r w:rsidRPr="00086F8C">
        <w:rPr>
          <w:rFonts w:asciiTheme="majorBidi" w:hAnsiTheme="majorBidi" w:cstheme="majorBidi"/>
        </w:rPr>
        <w:t xml:space="preserve">One employee exposits many transactions. </w:t>
      </w:r>
      <w:r w:rsidRPr="00086F8C">
        <w:rPr>
          <w:rFonts w:asciiTheme="majorBidi" w:hAnsiTheme="majorBidi" w:cstheme="majorBidi"/>
          <w:i/>
        </w:rPr>
        <w:t>M: 1 relationship</w:t>
      </w:r>
    </w:p>
    <w:p w14:paraId="06D06E58" w14:textId="77777777" w:rsidR="00721F66" w:rsidRPr="00086F8C" w:rsidRDefault="00721F66" w:rsidP="00721F6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</w:rPr>
      </w:pPr>
      <w:r w:rsidRPr="00086F8C">
        <w:rPr>
          <w:rFonts w:asciiTheme="majorBidi" w:hAnsiTheme="majorBidi" w:cstheme="majorBidi"/>
        </w:rPr>
        <w:t xml:space="preserve">One employee reports many tax details. </w:t>
      </w:r>
      <w:r w:rsidRPr="00086F8C">
        <w:rPr>
          <w:rFonts w:asciiTheme="majorBidi" w:hAnsiTheme="majorBidi" w:cstheme="majorBidi"/>
          <w:i/>
        </w:rPr>
        <w:t>M: 1 relationship</w:t>
      </w:r>
    </w:p>
    <w:p w14:paraId="0525D5EE" w14:textId="77777777" w:rsidR="00721F66" w:rsidRPr="00086F8C" w:rsidRDefault="00721F66" w:rsidP="00721F6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</w:rPr>
      </w:pPr>
      <w:r w:rsidRPr="00086F8C">
        <w:rPr>
          <w:rFonts w:asciiTheme="majorBidi" w:hAnsiTheme="majorBidi" w:cstheme="majorBidi"/>
        </w:rPr>
        <w:t>One office has many customers.</w:t>
      </w:r>
      <w:r w:rsidRPr="00086F8C">
        <w:rPr>
          <w:rFonts w:asciiTheme="majorBidi" w:hAnsiTheme="majorBidi" w:cstheme="majorBidi"/>
          <w:i/>
        </w:rPr>
        <w:t xml:space="preserve"> M: 1 relationship</w:t>
      </w:r>
    </w:p>
    <w:p w14:paraId="178CB929" w14:textId="77777777" w:rsidR="00721F66" w:rsidRPr="00086F8C" w:rsidRDefault="00721F66" w:rsidP="00721F6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</w:rPr>
      </w:pPr>
      <w:r w:rsidRPr="00086F8C">
        <w:rPr>
          <w:rFonts w:asciiTheme="majorBidi" w:hAnsiTheme="majorBidi" w:cstheme="majorBidi"/>
        </w:rPr>
        <w:t xml:space="preserve">One customer makes many transactions. </w:t>
      </w:r>
      <w:r w:rsidRPr="00086F8C">
        <w:rPr>
          <w:rFonts w:asciiTheme="majorBidi" w:hAnsiTheme="majorBidi" w:cstheme="majorBidi"/>
          <w:i/>
        </w:rPr>
        <w:t>M: 1 relationship</w:t>
      </w:r>
    </w:p>
    <w:p w14:paraId="0FAD720C" w14:textId="3BE292D3" w:rsidR="00406F83" w:rsidRPr="00406F83" w:rsidRDefault="00721F66" w:rsidP="00406F8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</w:rPr>
      </w:pPr>
      <w:r w:rsidRPr="00086F8C">
        <w:rPr>
          <w:rFonts w:asciiTheme="majorBidi" w:hAnsiTheme="majorBidi" w:cstheme="majorBidi"/>
        </w:rPr>
        <w:t xml:space="preserve">One customer has one wallet. </w:t>
      </w:r>
      <w:r w:rsidRPr="00086F8C">
        <w:rPr>
          <w:rFonts w:asciiTheme="majorBidi" w:hAnsiTheme="majorBidi" w:cstheme="majorBidi"/>
          <w:i/>
        </w:rPr>
        <w:t>1: 1 relationship</w:t>
      </w:r>
    </w:p>
    <w:p w14:paraId="4ADD436E" w14:textId="4AAC9309" w:rsidR="00086F8C" w:rsidRDefault="00086F8C" w:rsidP="004E5D42">
      <w:pPr>
        <w:jc w:val="center"/>
        <w:rPr>
          <w:rFonts w:asciiTheme="majorBidi" w:hAnsiTheme="majorBidi" w:cstheme="majorBidi"/>
          <w:i/>
          <w:iCs/>
        </w:rPr>
      </w:pPr>
      <w:r w:rsidRPr="00086F8C">
        <w:rPr>
          <w:rFonts w:asciiTheme="majorBidi" w:hAnsiTheme="majorBidi" w:cstheme="majorBidi"/>
          <w:noProof/>
        </w:rPr>
        <w:drawing>
          <wp:inline distT="0" distB="0" distL="0" distR="0" wp14:anchorId="5991A0ED" wp14:editId="2CCCA3C6">
            <wp:extent cx="5730928" cy="4343400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828" cy="43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AA73" w14:textId="6BD707F9" w:rsidR="009C05D4" w:rsidRPr="00086F8C" w:rsidRDefault="009C05D4" w:rsidP="004E5D42">
      <w:pPr>
        <w:jc w:val="center"/>
        <w:rPr>
          <w:rFonts w:asciiTheme="majorBidi" w:hAnsiTheme="majorBidi" w:cstheme="majorBidi"/>
          <w:i/>
        </w:rPr>
      </w:pPr>
      <w:r w:rsidRPr="00086F8C">
        <w:rPr>
          <w:rFonts w:asciiTheme="majorBidi" w:hAnsiTheme="majorBidi" w:cstheme="majorBidi"/>
          <w:i/>
        </w:rPr>
        <w:t>Figure 1</w:t>
      </w:r>
    </w:p>
    <w:p w14:paraId="44ECECB3" w14:textId="77777777" w:rsidR="009C05D4" w:rsidRDefault="009C05D4" w:rsidP="008A0710">
      <w:pPr>
        <w:rPr>
          <w:rFonts w:asciiTheme="majorBidi" w:hAnsiTheme="majorBidi" w:cstheme="majorBidi"/>
        </w:rPr>
      </w:pPr>
    </w:p>
    <w:p w14:paraId="01E7ABEA" w14:textId="77777777" w:rsidR="00DC4229" w:rsidRDefault="00DC4229" w:rsidP="008A0710">
      <w:pPr>
        <w:rPr>
          <w:rFonts w:asciiTheme="majorBidi" w:hAnsiTheme="majorBidi" w:cstheme="majorBidi"/>
        </w:rPr>
      </w:pPr>
    </w:p>
    <w:p w14:paraId="31AA0738" w14:textId="77777777" w:rsidR="00DC4229" w:rsidRDefault="00DC4229" w:rsidP="008A0710">
      <w:pPr>
        <w:rPr>
          <w:rFonts w:asciiTheme="majorBidi" w:hAnsiTheme="majorBidi" w:cstheme="majorBidi"/>
        </w:rPr>
      </w:pPr>
    </w:p>
    <w:p w14:paraId="4A05A80D" w14:textId="77777777" w:rsidR="008C1FBD" w:rsidRDefault="008C1FBD" w:rsidP="008A0710">
      <w:pPr>
        <w:rPr>
          <w:rFonts w:asciiTheme="majorBidi" w:hAnsiTheme="majorBidi" w:cstheme="majorBidi"/>
        </w:rPr>
      </w:pPr>
    </w:p>
    <w:p w14:paraId="68BA4C6C" w14:textId="7A1AA1D0" w:rsidR="002A182A" w:rsidRPr="00086F8C" w:rsidRDefault="002A182A" w:rsidP="008A0710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lastRenderedPageBreak/>
        <w:t>Below are examples of</w:t>
      </w:r>
      <w:r w:rsidR="003000A3" w:rsidRPr="00086F8C">
        <w:rPr>
          <w:rFonts w:asciiTheme="majorBidi" w:hAnsiTheme="majorBidi" w:cstheme="majorBidi"/>
        </w:rPr>
        <w:t xml:space="preserve"> </w:t>
      </w:r>
      <w:r w:rsidR="00FE4217" w:rsidRPr="00086F8C">
        <w:rPr>
          <w:rFonts w:asciiTheme="majorBidi" w:hAnsiTheme="majorBidi" w:cstheme="majorBidi"/>
        </w:rPr>
        <w:t>data that is</w:t>
      </w:r>
      <w:r w:rsidR="003000A3" w:rsidRPr="00086F8C">
        <w:rPr>
          <w:rFonts w:asciiTheme="majorBidi" w:hAnsiTheme="majorBidi" w:cstheme="majorBidi"/>
        </w:rPr>
        <w:t xml:space="preserve"> created for the </w:t>
      </w:r>
      <w:r w:rsidR="00FE4217" w:rsidRPr="00086F8C">
        <w:rPr>
          <w:rFonts w:asciiTheme="majorBidi" w:hAnsiTheme="majorBidi" w:cstheme="majorBidi"/>
        </w:rPr>
        <w:t>tables:</w:t>
      </w:r>
    </w:p>
    <w:p w14:paraId="6AFA357B" w14:textId="1D568168" w:rsidR="00FE4217" w:rsidRPr="00086F8C" w:rsidRDefault="00FE4217" w:rsidP="008A0710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 xml:space="preserve"> </w:t>
      </w:r>
      <w:r w:rsidR="00527910" w:rsidRPr="00086F8C">
        <w:rPr>
          <w:rFonts w:asciiTheme="majorBidi" w:hAnsiTheme="majorBidi" w:cstheme="majorBidi"/>
        </w:rPr>
        <w:sym w:font="Wingdings" w:char="F0E0"/>
      </w:r>
      <w:r w:rsidR="00527910" w:rsidRPr="00086F8C">
        <w:rPr>
          <w:rFonts w:asciiTheme="majorBidi" w:hAnsiTheme="majorBidi" w:cstheme="majorBidi"/>
        </w:rPr>
        <w:t>10 offices</w:t>
      </w:r>
    </w:p>
    <w:p w14:paraId="7C5595FC" w14:textId="1677BD01" w:rsidR="0083710C" w:rsidRPr="00086F8C" w:rsidRDefault="003000A3" w:rsidP="008A0710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b/>
        </w:rPr>
        <w:t xml:space="preserve"> </w:t>
      </w:r>
      <w:r w:rsidR="00F0532F" w:rsidRPr="00086F8C">
        <w:rPr>
          <w:rFonts w:asciiTheme="majorBidi" w:hAnsiTheme="majorBidi" w:cstheme="majorBidi"/>
          <w:b/>
        </w:rPr>
        <w:t>Office</w:t>
      </w:r>
      <w:r w:rsidR="00F0532F" w:rsidRPr="00086F8C">
        <w:rPr>
          <w:rFonts w:asciiTheme="majorBidi" w:hAnsiTheme="majorBidi" w:cstheme="majorBidi"/>
        </w:rPr>
        <w:t>(</w:t>
      </w:r>
      <w:r w:rsidR="003D7710">
        <w:rPr>
          <w:rFonts w:asciiTheme="majorBidi" w:hAnsiTheme="majorBidi" w:cstheme="majorBidi"/>
        </w:rPr>
        <w:t>C</w:t>
      </w:r>
      <w:r w:rsidR="00F0532F" w:rsidRPr="00086F8C">
        <w:rPr>
          <w:rFonts w:asciiTheme="majorBidi" w:hAnsiTheme="majorBidi" w:cstheme="majorBidi"/>
        </w:rPr>
        <w:t>ode</w:t>
      </w:r>
      <w:r w:rsidR="003D7710">
        <w:rPr>
          <w:rFonts w:asciiTheme="majorBidi" w:hAnsiTheme="majorBidi" w:cstheme="majorBidi"/>
        </w:rPr>
        <w:t>(primary key)</w:t>
      </w:r>
      <w:r w:rsidR="00F0532F" w:rsidRPr="00086F8C">
        <w:rPr>
          <w:rFonts w:asciiTheme="majorBidi" w:hAnsiTheme="majorBidi" w:cstheme="majorBidi"/>
        </w:rPr>
        <w:t xml:space="preserve">, </w:t>
      </w:r>
      <w:r w:rsidR="003D7710">
        <w:rPr>
          <w:rFonts w:asciiTheme="majorBidi" w:hAnsiTheme="majorBidi" w:cstheme="majorBidi"/>
        </w:rPr>
        <w:t>E</w:t>
      </w:r>
      <w:r w:rsidR="00F0532F" w:rsidRPr="00086F8C">
        <w:rPr>
          <w:rFonts w:asciiTheme="majorBidi" w:hAnsiTheme="majorBidi" w:cstheme="majorBidi"/>
        </w:rPr>
        <w:t xml:space="preserve">mail, </w:t>
      </w:r>
      <w:r w:rsidR="003D7710">
        <w:rPr>
          <w:rFonts w:asciiTheme="majorBidi" w:hAnsiTheme="majorBidi" w:cstheme="majorBidi"/>
        </w:rPr>
        <w:t>A</w:t>
      </w:r>
      <w:r w:rsidR="00F0532F" w:rsidRPr="00086F8C">
        <w:rPr>
          <w:rFonts w:asciiTheme="majorBidi" w:hAnsiTheme="majorBidi" w:cstheme="majorBidi"/>
        </w:rPr>
        <w:t>ddress,</w:t>
      </w:r>
      <w:r w:rsidR="003D7710">
        <w:rPr>
          <w:rFonts w:asciiTheme="majorBidi" w:hAnsiTheme="majorBidi" w:cstheme="majorBidi"/>
        </w:rPr>
        <w:t xml:space="preserve"> P</w:t>
      </w:r>
      <w:r w:rsidR="008C75D6" w:rsidRPr="00086F8C">
        <w:rPr>
          <w:rFonts w:asciiTheme="majorBidi" w:hAnsiTheme="majorBidi" w:cstheme="majorBidi"/>
        </w:rPr>
        <w:t xml:space="preserve">hone </w:t>
      </w:r>
      <w:r w:rsidR="003D7710">
        <w:rPr>
          <w:rFonts w:asciiTheme="majorBidi" w:hAnsiTheme="majorBidi" w:cstheme="majorBidi"/>
        </w:rPr>
        <w:t>n</w:t>
      </w:r>
      <w:r w:rsidR="008C75D6" w:rsidRPr="00086F8C">
        <w:rPr>
          <w:rFonts w:asciiTheme="majorBidi" w:hAnsiTheme="majorBidi" w:cstheme="majorBidi"/>
        </w:rPr>
        <w:t>umber</w:t>
      </w:r>
      <w:r w:rsidR="00F0532F" w:rsidRPr="00086F8C">
        <w:rPr>
          <w:rFonts w:asciiTheme="majorBidi" w:hAnsiTheme="majorBidi" w:cstheme="majorBidi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4"/>
        <w:gridCol w:w="3119"/>
        <w:gridCol w:w="3374"/>
        <w:gridCol w:w="1809"/>
      </w:tblGrid>
      <w:tr w:rsidR="0083710C" w14:paraId="0FFA77ED" w14:textId="77777777" w:rsidTr="00527910">
        <w:tc>
          <w:tcPr>
            <w:tcW w:w="714" w:type="dxa"/>
          </w:tcPr>
          <w:p w14:paraId="7FB72D27" w14:textId="7AEE71F2" w:rsidR="0083710C" w:rsidRPr="00086F8C" w:rsidRDefault="00FA79E5" w:rsidP="00990C7C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18802</w:t>
            </w:r>
          </w:p>
        </w:tc>
        <w:tc>
          <w:tcPr>
            <w:tcW w:w="3119" w:type="dxa"/>
          </w:tcPr>
          <w:p w14:paraId="314C1B0B" w14:textId="480FAF00" w:rsidR="0083710C" w:rsidRPr="00086F8C" w:rsidRDefault="008C75D6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storgatan@yourCryptoExperts.com</w:t>
            </w:r>
          </w:p>
        </w:tc>
        <w:tc>
          <w:tcPr>
            <w:tcW w:w="3374" w:type="dxa"/>
          </w:tcPr>
          <w:p w14:paraId="4FB641CC" w14:textId="316C4055" w:rsidR="0083710C" w:rsidRPr="00086F8C" w:rsidRDefault="00D41DFC" w:rsidP="00990C7C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Storgatan 17, 352 30 Vaxjo</w:t>
            </w:r>
          </w:p>
        </w:tc>
        <w:tc>
          <w:tcPr>
            <w:tcW w:w="1809" w:type="dxa"/>
          </w:tcPr>
          <w:p w14:paraId="1E070FEB" w14:textId="7E680B18" w:rsidR="0083710C" w:rsidRPr="00086F8C" w:rsidRDefault="00D10B18" w:rsidP="00990C7C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46722629784</w:t>
            </w:r>
          </w:p>
        </w:tc>
      </w:tr>
      <w:tr w:rsidR="0083710C" w14:paraId="52912657" w14:textId="77777777" w:rsidTr="00527910">
        <w:tc>
          <w:tcPr>
            <w:tcW w:w="714" w:type="dxa"/>
          </w:tcPr>
          <w:p w14:paraId="16D77280" w14:textId="55F212A0" w:rsidR="0083710C" w:rsidRPr="00086F8C" w:rsidRDefault="001537B6" w:rsidP="00990C7C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18808</w:t>
            </w:r>
          </w:p>
        </w:tc>
        <w:tc>
          <w:tcPr>
            <w:tcW w:w="3119" w:type="dxa"/>
          </w:tcPr>
          <w:p w14:paraId="62506334" w14:textId="6BEE7119" w:rsidR="0083710C" w:rsidRPr="00086F8C" w:rsidRDefault="000F0353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marconigatan@yourCryptoExperts.com</w:t>
            </w:r>
          </w:p>
        </w:tc>
        <w:tc>
          <w:tcPr>
            <w:tcW w:w="3374" w:type="dxa"/>
          </w:tcPr>
          <w:p w14:paraId="40FA9F67" w14:textId="052D73C0" w:rsidR="0083710C" w:rsidRPr="00086F8C" w:rsidRDefault="008F3CEF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Marconigatan 5, 421 42 Vastra Frolunda</w:t>
            </w:r>
          </w:p>
        </w:tc>
        <w:tc>
          <w:tcPr>
            <w:tcW w:w="1809" w:type="dxa"/>
          </w:tcPr>
          <w:p w14:paraId="69C20044" w14:textId="564E0D8B" w:rsidR="0083710C" w:rsidRPr="00086F8C" w:rsidRDefault="008F3CEF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46789727947</w:t>
            </w:r>
          </w:p>
        </w:tc>
      </w:tr>
      <w:tr w:rsidR="0083710C" w14:paraId="330DC1FB" w14:textId="77777777" w:rsidTr="00527910">
        <w:tc>
          <w:tcPr>
            <w:tcW w:w="714" w:type="dxa"/>
          </w:tcPr>
          <w:p w14:paraId="2578B831" w14:textId="30B15C80" w:rsidR="0083710C" w:rsidRPr="00086F8C" w:rsidRDefault="00990C7C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18871</w:t>
            </w:r>
          </w:p>
        </w:tc>
        <w:tc>
          <w:tcPr>
            <w:tcW w:w="3119" w:type="dxa"/>
          </w:tcPr>
          <w:p w14:paraId="233EE873" w14:textId="32357841" w:rsidR="0083710C" w:rsidRPr="00086F8C" w:rsidRDefault="002B60A0" w:rsidP="002B60A0">
            <w:pPr>
              <w:tabs>
                <w:tab w:val="left" w:pos="1050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skattekontor@yourCryptoExperts.com</w:t>
            </w:r>
          </w:p>
        </w:tc>
        <w:tc>
          <w:tcPr>
            <w:tcW w:w="3374" w:type="dxa"/>
          </w:tcPr>
          <w:p w14:paraId="3F68438B" w14:textId="3C7B0D58" w:rsidR="0083710C" w:rsidRPr="00086F8C" w:rsidRDefault="001E0AC7" w:rsidP="001171BC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Skattekontor 2, 171 94 Solna</w:t>
            </w:r>
          </w:p>
        </w:tc>
        <w:tc>
          <w:tcPr>
            <w:tcW w:w="1809" w:type="dxa"/>
          </w:tcPr>
          <w:p w14:paraId="1DF3F514" w14:textId="13DE8C9F" w:rsidR="0083710C" w:rsidRPr="00086F8C" w:rsidRDefault="004338F7" w:rsidP="001171BC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46705152151</w:t>
            </w:r>
          </w:p>
        </w:tc>
      </w:tr>
    </w:tbl>
    <w:p w14:paraId="0DB583AE" w14:textId="12FC83B6" w:rsidR="00DF347D" w:rsidRPr="00086F8C" w:rsidRDefault="00DF347D">
      <w:pPr>
        <w:rPr>
          <w:rFonts w:asciiTheme="majorBidi" w:hAnsiTheme="majorBidi" w:cstheme="majorBidi"/>
          <w:b/>
        </w:rPr>
      </w:pPr>
    </w:p>
    <w:p w14:paraId="2AA75C36" w14:textId="561D8C2C" w:rsidR="00527910" w:rsidRPr="00086F8C" w:rsidRDefault="00527910" w:rsidP="00B12CDB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sym w:font="Wingdings" w:char="F0E0"/>
      </w:r>
      <w:r w:rsidRPr="00086F8C">
        <w:rPr>
          <w:rFonts w:asciiTheme="majorBidi" w:hAnsiTheme="majorBidi" w:cstheme="majorBidi"/>
        </w:rPr>
        <w:t>100 customers</w:t>
      </w:r>
    </w:p>
    <w:p w14:paraId="655D515F" w14:textId="0C39C6AF" w:rsidR="004051A3" w:rsidRPr="00086F8C" w:rsidRDefault="00B12CDB" w:rsidP="008A0710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b/>
        </w:rPr>
        <w:t>Customer</w:t>
      </w:r>
      <w:r w:rsidRPr="00086F8C">
        <w:rPr>
          <w:rFonts w:asciiTheme="majorBidi" w:hAnsiTheme="majorBidi" w:cstheme="majorBidi"/>
        </w:rPr>
        <w:t>(</w:t>
      </w:r>
      <w:r w:rsidR="00040E66">
        <w:rPr>
          <w:rFonts w:asciiTheme="majorBidi" w:hAnsiTheme="majorBidi" w:cstheme="majorBidi"/>
        </w:rPr>
        <w:t>C</w:t>
      </w:r>
      <w:r w:rsidR="00527910" w:rsidRPr="00086F8C">
        <w:rPr>
          <w:rFonts w:asciiTheme="majorBidi" w:hAnsiTheme="majorBidi" w:cstheme="majorBidi"/>
        </w:rPr>
        <w:t>ustomer.</w:t>
      </w:r>
      <w:r w:rsidRPr="00086F8C">
        <w:rPr>
          <w:rFonts w:asciiTheme="majorBidi" w:hAnsiTheme="majorBidi" w:cstheme="majorBidi"/>
        </w:rPr>
        <w:t>ID</w:t>
      </w:r>
      <w:r w:rsidR="003D7710">
        <w:rPr>
          <w:rFonts w:asciiTheme="majorBidi" w:hAnsiTheme="majorBidi" w:cstheme="majorBidi"/>
        </w:rPr>
        <w:t>(Primary key)</w:t>
      </w:r>
      <w:r w:rsidRPr="00086F8C">
        <w:rPr>
          <w:rFonts w:asciiTheme="majorBidi" w:hAnsiTheme="majorBidi" w:cstheme="majorBidi"/>
        </w:rPr>
        <w:t>,</w:t>
      </w:r>
      <w:r w:rsidR="000670FA" w:rsidRPr="00086F8C">
        <w:rPr>
          <w:rFonts w:asciiTheme="majorBidi" w:hAnsiTheme="majorBidi" w:cstheme="majorBidi"/>
        </w:rPr>
        <w:t xml:space="preserve"> </w:t>
      </w:r>
      <w:r w:rsidR="00040E66">
        <w:rPr>
          <w:rFonts w:asciiTheme="majorBidi" w:hAnsiTheme="majorBidi" w:cstheme="majorBidi"/>
        </w:rPr>
        <w:t>F</w:t>
      </w:r>
      <w:r w:rsidR="000670FA" w:rsidRPr="00086F8C">
        <w:rPr>
          <w:rFonts w:asciiTheme="majorBidi" w:hAnsiTheme="majorBidi" w:cstheme="majorBidi"/>
        </w:rPr>
        <w:t>irst_name</w:t>
      </w:r>
      <w:r w:rsidRPr="00086F8C">
        <w:rPr>
          <w:rFonts w:asciiTheme="majorBidi" w:hAnsiTheme="majorBidi" w:cstheme="majorBidi"/>
        </w:rPr>
        <w:t xml:space="preserve">, </w:t>
      </w:r>
      <w:r w:rsidR="00040E66">
        <w:rPr>
          <w:rFonts w:asciiTheme="majorBidi" w:hAnsiTheme="majorBidi" w:cstheme="majorBidi"/>
        </w:rPr>
        <w:t>L</w:t>
      </w:r>
      <w:r w:rsidR="00841BCF" w:rsidRPr="00086F8C">
        <w:rPr>
          <w:rFonts w:asciiTheme="majorBidi" w:hAnsiTheme="majorBidi" w:cstheme="majorBidi"/>
        </w:rPr>
        <w:t>ast_name</w:t>
      </w:r>
      <w:r w:rsidRPr="00086F8C">
        <w:rPr>
          <w:rFonts w:asciiTheme="majorBidi" w:hAnsiTheme="majorBidi" w:cstheme="majorBidi"/>
        </w:rPr>
        <w:t xml:space="preserve">, </w:t>
      </w:r>
      <w:r w:rsidR="00040E66">
        <w:rPr>
          <w:rFonts w:asciiTheme="majorBidi" w:hAnsiTheme="majorBidi" w:cstheme="majorBidi"/>
        </w:rPr>
        <w:t>C</w:t>
      </w:r>
      <w:r w:rsidR="00141D6E" w:rsidRPr="00086F8C">
        <w:rPr>
          <w:rFonts w:asciiTheme="majorBidi" w:hAnsiTheme="majorBidi" w:cstheme="majorBidi"/>
        </w:rPr>
        <w:t>aseAgentID</w:t>
      </w:r>
      <w:r w:rsidR="003D7710">
        <w:rPr>
          <w:rFonts w:asciiTheme="majorBidi" w:hAnsiTheme="majorBidi" w:cstheme="majorBidi"/>
        </w:rPr>
        <w:t>(Foreign key)</w:t>
      </w:r>
      <w:r w:rsidR="00D56581" w:rsidRPr="00086F8C">
        <w:rPr>
          <w:rFonts w:asciiTheme="majorBidi" w:hAnsiTheme="majorBidi" w:cstheme="majorBidi"/>
        </w:rPr>
        <w:t>,</w:t>
      </w:r>
      <w:r w:rsidR="00141D6E" w:rsidRPr="00086F8C">
        <w:rPr>
          <w:rFonts w:asciiTheme="majorBidi" w:hAnsiTheme="majorBidi" w:cstheme="majorBidi"/>
        </w:rPr>
        <w:t xml:space="preserve"> </w:t>
      </w:r>
      <w:r w:rsidR="00D56581" w:rsidRPr="00086F8C">
        <w:rPr>
          <w:rFonts w:asciiTheme="majorBidi" w:hAnsiTheme="majorBidi" w:cstheme="majorBidi"/>
        </w:rPr>
        <w:t xml:space="preserve">WalletAdress, </w:t>
      </w:r>
      <w:r w:rsidR="00397388" w:rsidRPr="00086F8C">
        <w:rPr>
          <w:rFonts w:asciiTheme="majorBidi" w:hAnsiTheme="majorBidi" w:cstheme="majorBidi"/>
        </w:rPr>
        <w:t xml:space="preserve">OCR, </w:t>
      </w:r>
      <w:r w:rsidR="00040E66">
        <w:rPr>
          <w:rFonts w:asciiTheme="majorBidi" w:hAnsiTheme="majorBidi" w:cstheme="majorBidi"/>
        </w:rPr>
        <w:t>E</w:t>
      </w:r>
      <w:r w:rsidR="00397388" w:rsidRPr="00086F8C">
        <w:rPr>
          <w:rFonts w:asciiTheme="majorBidi" w:hAnsiTheme="majorBidi" w:cstheme="majorBidi"/>
        </w:rPr>
        <w:t>mail</w:t>
      </w:r>
      <w:r w:rsidRPr="00086F8C">
        <w:rPr>
          <w:rFonts w:asciiTheme="majorBidi" w:hAnsiTheme="majorBidi" w:cstheme="majorBidi"/>
        </w:rPr>
        <w:t>)</w:t>
      </w:r>
    </w:p>
    <w:tbl>
      <w:tblPr>
        <w:tblStyle w:val="TableGrid"/>
        <w:tblW w:w="10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70"/>
        <w:gridCol w:w="720"/>
        <w:gridCol w:w="990"/>
        <w:gridCol w:w="540"/>
        <w:gridCol w:w="2997"/>
        <w:gridCol w:w="769"/>
        <w:gridCol w:w="3164"/>
      </w:tblGrid>
      <w:tr w:rsidR="00527910" w14:paraId="6FACD3C4" w14:textId="77777777" w:rsidTr="00F53E74">
        <w:tc>
          <w:tcPr>
            <w:tcW w:w="1170" w:type="dxa"/>
          </w:tcPr>
          <w:p w14:paraId="38605C5E" w14:textId="07B9DF77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9582113310</w:t>
            </w:r>
          </w:p>
        </w:tc>
        <w:tc>
          <w:tcPr>
            <w:tcW w:w="720" w:type="dxa"/>
          </w:tcPr>
          <w:p w14:paraId="63C44C2D" w14:textId="369D24DB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Nert</w:t>
            </w:r>
          </w:p>
        </w:tc>
        <w:tc>
          <w:tcPr>
            <w:tcW w:w="990" w:type="dxa"/>
          </w:tcPr>
          <w:p w14:paraId="7CAB45DE" w14:textId="75B50090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Sherborne</w:t>
            </w:r>
          </w:p>
        </w:tc>
        <w:tc>
          <w:tcPr>
            <w:tcW w:w="540" w:type="dxa"/>
          </w:tcPr>
          <w:p w14:paraId="51A44896" w14:textId="1144674B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1567</w:t>
            </w:r>
          </w:p>
        </w:tc>
        <w:tc>
          <w:tcPr>
            <w:tcW w:w="2997" w:type="dxa"/>
          </w:tcPr>
          <w:p w14:paraId="268194E9" w14:textId="047D1280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0xd43e20f609d1f5a2507585a0191f2721a9c9152a</w:t>
            </w:r>
          </w:p>
        </w:tc>
        <w:tc>
          <w:tcPr>
            <w:tcW w:w="769" w:type="dxa"/>
          </w:tcPr>
          <w:p w14:paraId="543A7022" w14:textId="14AF5294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1220041865</w:t>
            </w:r>
          </w:p>
        </w:tc>
        <w:tc>
          <w:tcPr>
            <w:tcW w:w="3164" w:type="dxa"/>
          </w:tcPr>
          <w:p w14:paraId="60EC98BF" w14:textId="64655934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nsherborne0@deliciousdays.com</w:t>
            </w:r>
          </w:p>
        </w:tc>
      </w:tr>
      <w:tr w:rsidR="00527910" w14:paraId="69F96997" w14:textId="77777777" w:rsidTr="00F53E74">
        <w:tc>
          <w:tcPr>
            <w:tcW w:w="1170" w:type="dxa"/>
          </w:tcPr>
          <w:p w14:paraId="5444F41F" w14:textId="70847158" w:rsidR="00527910" w:rsidRPr="00086F8C" w:rsidRDefault="00527910" w:rsidP="00527910">
            <w:pPr>
              <w:tabs>
                <w:tab w:val="left" w:pos="55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9681272004</w:t>
            </w:r>
          </w:p>
        </w:tc>
        <w:tc>
          <w:tcPr>
            <w:tcW w:w="720" w:type="dxa"/>
          </w:tcPr>
          <w:p w14:paraId="74563515" w14:textId="3ECD9026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Aldo</w:t>
            </w:r>
          </w:p>
        </w:tc>
        <w:tc>
          <w:tcPr>
            <w:tcW w:w="990" w:type="dxa"/>
          </w:tcPr>
          <w:p w14:paraId="2A3F4F15" w14:textId="02DBF556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McCluin</w:t>
            </w:r>
          </w:p>
        </w:tc>
        <w:tc>
          <w:tcPr>
            <w:tcW w:w="540" w:type="dxa"/>
          </w:tcPr>
          <w:p w14:paraId="59C99432" w14:textId="38E2DA9B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1581</w:t>
            </w:r>
          </w:p>
        </w:tc>
        <w:tc>
          <w:tcPr>
            <w:tcW w:w="2997" w:type="dxa"/>
          </w:tcPr>
          <w:p w14:paraId="25472B84" w14:textId="65CDB6ED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0x574ff1245e6e8d396b473a687a13c32fdcda5dab</w:t>
            </w:r>
          </w:p>
        </w:tc>
        <w:tc>
          <w:tcPr>
            <w:tcW w:w="769" w:type="dxa"/>
          </w:tcPr>
          <w:p w14:paraId="365D2944" w14:textId="66ABA321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1220041879</w:t>
            </w:r>
          </w:p>
        </w:tc>
        <w:tc>
          <w:tcPr>
            <w:tcW w:w="3164" w:type="dxa"/>
          </w:tcPr>
          <w:p w14:paraId="2F04E607" w14:textId="764B670C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amccluine@acquirethisname.com</w:t>
            </w:r>
          </w:p>
        </w:tc>
      </w:tr>
      <w:tr w:rsidR="00527910" w14:paraId="3142731D" w14:textId="77777777" w:rsidTr="00F53E74">
        <w:tc>
          <w:tcPr>
            <w:tcW w:w="1170" w:type="dxa"/>
          </w:tcPr>
          <w:p w14:paraId="2054B7E6" w14:textId="0AB269D6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9598986102</w:t>
            </w:r>
          </w:p>
        </w:tc>
        <w:tc>
          <w:tcPr>
            <w:tcW w:w="720" w:type="dxa"/>
          </w:tcPr>
          <w:p w14:paraId="6D1FB790" w14:textId="2AE361F6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Isac</w:t>
            </w:r>
          </w:p>
        </w:tc>
        <w:tc>
          <w:tcPr>
            <w:tcW w:w="990" w:type="dxa"/>
          </w:tcPr>
          <w:p w14:paraId="74D1F450" w14:textId="4E595331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Roughley</w:t>
            </w:r>
          </w:p>
        </w:tc>
        <w:tc>
          <w:tcPr>
            <w:tcW w:w="540" w:type="dxa"/>
          </w:tcPr>
          <w:p w14:paraId="35969B92" w14:textId="3B0372A1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1589</w:t>
            </w:r>
          </w:p>
        </w:tc>
        <w:tc>
          <w:tcPr>
            <w:tcW w:w="2997" w:type="dxa"/>
          </w:tcPr>
          <w:p w14:paraId="6DDB0947" w14:textId="25AC8EB3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0x84b49722bc3e392d4eb939c49884191554e30865</w:t>
            </w:r>
          </w:p>
        </w:tc>
        <w:tc>
          <w:tcPr>
            <w:tcW w:w="769" w:type="dxa"/>
          </w:tcPr>
          <w:p w14:paraId="06FFCF73" w14:textId="0CB8B583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1220041887</w:t>
            </w:r>
          </w:p>
        </w:tc>
        <w:tc>
          <w:tcPr>
            <w:tcW w:w="3164" w:type="dxa"/>
          </w:tcPr>
          <w:p w14:paraId="1EC61C90" w14:textId="4EF51BCF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iroughleym@google.com.br</w:t>
            </w:r>
          </w:p>
        </w:tc>
      </w:tr>
    </w:tbl>
    <w:p w14:paraId="65213007" w14:textId="77777777" w:rsidR="004051A3" w:rsidRPr="00086F8C" w:rsidRDefault="004051A3" w:rsidP="008A0710">
      <w:pPr>
        <w:rPr>
          <w:rFonts w:asciiTheme="majorBidi" w:hAnsiTheme="majorBidi" w:cstheme="majorBidi"/>
        </w:rPr>
      </w:pPr>
    </w:p>
    <w:p w14:paraId="384ECDD1" w14:textId="293DB2F6" w:rsidR="004051A3" w:rsidRPr="00086F8C" w:rsidRDefault="00527910" w:rsidP="008A0710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sym w:font="Wingdings" w:char="F0E0"/>
      </w:r>
      <w:r w:rsidRPr="00086F8C">
        <w:rPr>
          <w:rFonts w:asciiTheme="majorBidi" w:hAnsiTheme="majorBidi" w:cstheme="majorBidi"/>
        </w:rPr>
        <w:t>50 employees</w:t>
      </w:r>
    </w:p>
    <w:p w14:paraId="218270A6" w14:textId="186FA7FC" w:rsidR="00527910" w:rsidRPr="00086F8C" w:rsidRDefault="00527910" w:rsidP="00527910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b/>
        </w:rPr>
        <w:t>Employee</w:t>
      </w:r>
      <w:r w:rsidRPr="00086F8C">
        <w:rPr>
          <w:rFonts w:asciiTheme="majorBidi" w:hAnsiTheme="majorBidi" w:cstheme="majorBidi"/>
        </w:rPr>
        <w:t>(Emp.ID</w:t>
      </w:r>
      <w:r w:rsidR="00040E66">
        <w:rPr>
          <w:rFonts w:asciiTheme="majorBidi" w:hAnsiTheme="majorBidi" w:cstheme="majorBidi"/>
        </w:rPr>
        <w:t>(Primary key)</w:t>
      </w:r>
      <w:r w:rsidRPr="00086F8C">
        <w:rPr>
          <w:rFonts w:asciiTheme="majorBidi" w:hAnsiTheme="majorBidi" w:cstheme="majorBidi"/>
        </w:rPr>
        <w:t xml:space="preserve">, </w:t>
      </w:r>
      <w:r w:rsidR="00040E66">
        <w:rPr>
          <w:rFonts w:asciiTheme="majorBidi" w:hAnsiTheme="majorBidi" w:cstheme="majorBidi"/>
        </w:rPr>
        <w:t>O</w:t>
      </w:r>
      <w:r w:rsidRPr="00086F8C">
        <w:rPr>
          <w:rFonts w:asciiTheme="majorBidi" w:hAnsiTheme="majorBidi" w:cstheme="majorBidi"/>
        </w:rPr>
        <w:t>ffice.code</w:t>
      </w:r>
      <w:r w:rsidR="00040E66">
        <w:rPr>
          <w:rFonts w:asciiTheme="majorBidi" w:hAnsiTheme="majorBidi" w:cstheme="majorBidi"/>
        </w:rPr>
        <w:t>(Foreign key)</w:t>
      </w:r>
      <w:r w:rsidRPr="00086F8C">
        <w:rPr>
          <w:rFonts w:asciiTheme="majorBidi" w:hAnsiTheme="majorBidi" w:cstheme="majorBidi"/>
        </w:rPr>
        <w:t xml:space="preserve"> ,</w:t>
      </w:r>
      <w:r w:rsidR="00040E66">
        <w:rPr>
          <w:rFonts w:asciiTheme="majorBidi" w:hAnsiTheme="majorBidi" w:cstheme="majorBidi"/>
        </w:rPr>
        <w:t>F</w:t>
      </w:r>
      <w:r w:rsidRPr="00086F8C">
        <w:rPr>
          <w:rFonts w:asciiTheme="majorBidi" w:hAnsiTheme="majorBidi" w:cstheme="majorBidi"/>
        </w:rPr>
        <w:t xml:space="preserve">irst_name, </w:t>
      </w:r>
      <w:r w:rsidR="00040E66">
        <w:rPr>
          <w:rFonts w:asciiTheme="majorBidi" w:hAnsiTheme="majorBidi" w:cstheme="majorBidi"/>
        </w:rPr>
        <w:t>L</w:t>
      </w:r>
      <w:r w:rsidRPr="00086F8C">
        <w:rPr>
          <w:rFonts w:asciiTheme="majorBidi" w:hAnsiTheme="majorBidi" w:cstheme="majorBidi"/>
        </w:rPr>
        <w:t xml:space="preserve">ast_name, </w:t>
      </w:r>
      <w:r w:rsidR="00040E66">
        <w:rPr>
          <w:rFonts w:asciiTheme="majorBidi" w:hAnsiTheme="majorBidi" w:cstheme="majorBidi"/>
        </w:rPr>
        <w:t>E</w:t>
      </w:r>
      <w:r w:rsidRPr="00086F8C">
        <w:rPr>
          <w:rFonts w:asciiTheme="majorBidi" w:hAnsiTheme="majorBidi" w:cstheme="majorBidi"/>
        </w:rPr>
        <w:t>mail)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76"/>
        <w:gridCol w:w="1005"/>
        <w:gridCol w:w="976"/>
        <w:gridCol w:w="756"/>
        <w:gridCol w:w="3417"/>
      </w:tblGrid>
      <w:tr w:rsidR="00527910" w14:paraId="293B477A" w14:textId="77777777" w:rsidTr="00527910">
        <w:tc>
          <w:tcPr>
            <w:tcW w:w="676" w:type="dxa"/>
          </w:tcPr>
          <w:p w14:paraId="75941897" w14:textId="72D405BA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1567</w:t>
            </w:r>
          </w:p>
        </w:tc>
        <w:tc>
          <w:tcPr>
            <w:tcW w:w="1005" w:type="dxa"/>
          </w:tcPr>
          <w:p w14:paraId="4D803F22" w14:textId="488A0A3E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18802</w:t>
            </w:r>
          </w:p>
        </w:tc>
        <w:tc>
          <w:tcPr>
            <w:tcW w:w="946" w:type="dxa"/>
          </w:tcPr>
          <w:p w14:paraId="4C02D2F1" w14:textId="2DA91E54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Jonell</w:t>
            </w:r>
          </w:p>
        </w:tc>
        <w:tc>
          <w:tcPr>
            <w:tcW w:w="688" w:type="dxa"/>
          </w:tcPr>
          <w:p w14:paraId="23634E5B" w14:textId="78A9AAFA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Dani</w:t>
            </w:r>
          </w:p>
        </w:tc>
        <w:tc>
          <w:tcPr>
            <w:tcW w:w="3251" w:type="dxa"/>
          </w:tcPr>
          <w:p w14:paraId="33C1B4A1" w14:textId="15E14216" w:rsidR="00527910" w:rsidRPr="00086F8C" w:rsidRDefault="00527910" w:rsidP="005279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JonellDani@yourCryptoExperts.com</w:t>
            </w:r>
          </w:p>
        </w:tc>
      </w:tr>
      <w:tr w:rsidR="00527910" w14:paraId="3D2E8F57" w14:textId="77777777" w:rsidTr="00527910">
        <w:tc>
          <w:tcPr>
            <w:tcW w:w="676" w:type="dxa"/>
          </w:tcPr>
          <w:p w14:paraId="6231D5A1" w14:textId="72F7AFE6" w:rsidR="00527910" w:rsidRPr="00086F8C" w:rsidRDefault="0052791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1568</w:t>
            </w:r>
          </w:p>
        </w:tc>
        <w:tc>
          <w:tcPr>
            <w:tcW w:w="1005" w:type="dxa"/>
          </w:tcPr>
          <w:p w14:paraId="2CDD782D" w14:textId="1749C1AC" w:rsidR="00527910" w:rsidRPr="00086F8C" w:rsidRDefault="0052791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18802</w:t>
            </w:r>
          </w:p>
        </w:tc>
        <w:tc>
          <w:tcPr>
            <w:tcW w:w="946" w:type="dxa"/>
          </w:tcPr>
          <w:p w14:paraId="47582566" w14:textId="77A3ACA3" w:rsidR="00527910" w:rsidRPr="00086F8C" w:rsidRDefault="0052791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Veronique</w:t>
            </w:r>
          </w:p>
        </w:tc>
        <w:tc>
          <w:tcPr>
            <w:tcW w:w="688" w:type="dxa"/>
          </w:tcPr>
          <w:p w14:paraId="1B9F85BC" w14:textId="1CC00B8F" w:rsidR="00527910" w:rsidRPr="00086F8C" w:rsidRDefault="0052791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Killbey</w:t>
            </w:r>
          </w:p>
        </w:tc>
        <w:tc>
          <w:tcPr>
            <w:tcW w:w="3251" w:type="dxa"/>
          </w:tcPr>
          <w:p w14:paraId="51DA424E" w14:textId="08E41B67" w:rsidR="00527910" w:rsidRPr="00086F8C" w:rsidRDefault="0052791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sz w:val="18"/>
                <w:szCs w:val="18"/>
              </w:rPr>
              <w:t>VeroniqueKillbey@yourCryptoExperts.com</w:t>
            </w:r>
          </w:p>
        </w:tc>
      </w:tr>
      <w:tr w:rsidR="00527910" w14:paraId="1B3757BB" w14:textId="77777777" w:rsidTr="00527910">
        <w:tc>
          <w:tcPr>
            <w:tcW w:w="676" w:type="dxa"/>
          </w:tcPr>
          <w:p w14:paraId="1EA0245C" w14:textId="1E421CF7" w:rsidR="00527910" w:rsidRPr="00086F8C" w:rsidRDefault="00527910" w:rsidP="00527910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1569</w:t>
            </w:r>
          </w:p>
          <w:p w14:paraId="3E3DD0C0" w14:textId="77777777" w:rsidR="00527910" w:rsidRPr="00086F8C" w:rsidRDefault="0052791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005" w:type="dxa"/>
          </w:tcPr>
          <w:p w14:paraId="647E2EEA" w14:textId="7096EBF7" w:rsidR="00527910" w:rsidRPr="00086F8C" w:rsidRDefault="0052791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18802</w:t>
            </w:r>
          </w:p>
        </w:tc>
        <w:tc>
          <w:tcPr>
            <w:tcW w:w="946" w:type="dxa"/>
          </w:tcPr>
          <w:p w14:paraId="57DAA6B1" w14:textId="269AC68A" w:rsidR="00527910" w:rsidRPr="00086F8C" w:rsidRDefault="0052791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Damian</w:t>
            </w:r>
          </w:p>
        </w:tc>
        <w:tc>
          <w:tcPr>
            <w:tcW w:w="688" w:type="dxa"/>
          </w:tcPr>
          <w:p w14:paraId="7A39AC6A" w14:textId="648CA957" w:rsidR="00527910" w:rsidRPr="00086F8C" w:rsidRDefault="0052791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Portt</w:t>
            </w:r>
          </w:p>
        </w:tc>
        <w:tc>
          <w:tcPr>
            <w:tcW w:w="3251" w:type="dxa"/>
          </w:tcPr>
          <w:p w14:paraId="11984FBA" w14:textId="57CFF20D" w:rsidR="00527910" w:rsidRPr="00086F8C" w:rsidRDefault="0052791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086F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DamianPortt@yourCryptoExperts.com</w:t>
            </w:r>
          </w:p>
        </w:tc>
      </w:tr>
    </w:tbl>
    <w:p w14:paraId="1ECFB211" w14:textId="77777777" w:rsidR="004051A3" w:rsidRPr="00086F8C" w:rsidRDefault="004051A3" w:rsidP="008A0710">
      <w:pPr>
        <w:rPr>
          <w:rFonts w:asciiTheme="majorBidi" w:hAnsiTheme="majorBidi" w:cstheme="majorBidi"/>
        </w:rPr>
      </w:pPr>
    </w:p>
    <w:p w14:paraId="2AB40E0A" w14:textId="5902004E" w:rsidR="00527910" w:rsidRPr="00086F8C" w:rsidRDefault="00527910" w:rsidP="00527910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sym w:font="Wingdings" w:char="F0E0"/>
      </w:r>
      <w:r w:rsidRPr="00086F8C">
        <w:rPr>
          <w:rFonts w:asciiTheme="majorBidi" w:hAnsiTheme="majorBidi" w:cstheme="majorBidi"/>
        </w:rPr>
        <w:t>100 taxDetails</w:t>
      </w:r>
    </w:p>
    <w:p w14:paraId="43B40D68" w14:textId="56F8BCF7" w:rsidR="00527910" w:rsidRPr="00086F8C" w:rsidRDefault="00527910" w:rsidP="00527910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b/>
        </w:rPr>
        <w:t>taxDetails</w:t>
      </w:r>
      <w:r w:rsidRPr="00086F8C">
        <w:rPr>
          <w:rFonts w:asciiTheme="majorBidi" w:hAnsiTheme="majorBidi" w:cstheme="majorBidi"/>
        </w:rPr>
        <w:t>(</w:t>
      </w:r>
      <w:r w:rsidR="00040E66">
        <w:rPr>
          <w:rFonts w:asciiTheme="majorBidi" w:hAnsiTheme="majorBidi" w:cstheme="majorBidi"/>
        </w:rPr>
        <w:t>T</w:t>
      </w:r>
      <w:r w:rsidRPr="00086F8C">
        <w:rPr>
          <w:rFonts w:asciiTheme="majorBidi" w:hAnsiTheme="majorBidi" w:cstheme="majorBidi"/>
        </w:rPr>
        <w:t>axID</w:t>
      </w:r>
      <w:r w:rsidR="00040E66">
        <w:rPr>
          <w:rFonts w:asciiTheme="majorBidi" w:hAnsiTheme="majorBidi" w:cstheme="majorBidi"/>
        </w:rPr>
        <w:t>(Primary Key)</w:t>
      </w:r>
      <w:r w:rsidRPr="00086F8C">
        <w:rPr>
          <w:rFonts w:asciiTheme="majorBidi" w:hAnsiTheme="majorBidi" w:cstheme="majorBidi"/>
        </w:rPr>
        <w:t xml:space="preserve">, </w:t>
      </w:r>
      <w:r w:rsidR="00040E66">
        <w:rPr>
          <w:rFonts w:asciiTheme="majorBidi" w:hAnsiTheme="majorBidi" w:cstheme="majorBidi"/>
        </w:rPr>
        <w:t>C</w:t>
      </w:r>
      <w:r w:rsidRPr="00086F8C">
        <w:rPr>
          <w:rFonts w:asciiTheme="majorBidi" w:hAnsiTheme="majorBidi" w:cstheme="majorBidi"/>
        </w:rPr>
        <w:t>ustomerID</w:t>
      </w:r>
      <w:r w:rsidR="00040E66">
        <w:rPr>
          <w:rFonts w:asciiTheme="majorBidi" w:hAnsiTheme="majorBidi" w:cstheme="majorBidi"/>
        </w:rPr>
        <w:t>(Foreign key)</w:t>
      </w:r>
      <w:r w:rsidRPr="00086F8C">
        <w:rPr>
          <w:rFonts w:asciiTheme="majorBidi" w:hAnsiTheme="majorBidi" w:cstheme="majorBidi"/>
        </w:rPr>
        <w:t xml:space="preserve"> </w:t>
      </w:r>
      <w:r w:rsidR="00040E66">
        <w:rPr>
          <w:rFonts w:asciiTheme="majorBidi" w:hAnsiTheme="majorBidi" w:cstheme="majorBidi"/>
        </w:rPr>
        <w:t>C</w:t>
      </w:r>
      <w:r w:rsidRPr="00086F8C">
        <w:rPr>
          <w:rFonts w:asciiTheme="majorBidi" w:hAnsiTheme="majorBidi" w:cstheme="majorBidi"/>
        </w:rPr>
        <w:t>ustomerAdress,</w:t>
      </w:r>
      <w:r w:rsidR="00040E66">
        <w:rPr>
          <w:rFonts w:asciiTheme="majorBidi" w:hAnsiTheme="majorBidi" w:cstheme="majorBidi"/>
        </w:rPr>
        <w:t xml:space="preserve"> T</w:t>
      </w:r>
      <w:r w:rsidRPr="00086F8C">
        <w:rPr>
          <w:rFonts w:asciiTheme="majorBidi" w:hAnsiTheme="majorBidi" w:cstheme="majorBidi"/>
        </w:rPr>
        <w:t xml:space="preserve">otalProfit, </w:t>
      </w:r>
      <w:r w:rsidR="00040E66">
        <w:rPr>
          <w:rFonts w:asciiTheme="majorBidi" w:hAnsiTheme="majorBidi" w:cstheme="majorBidi"/>
        </w:rPr>
        <w:t>T</w:t>
      </w:r>
      <w:r w:rsidRPr="00086F8C">
        <w:rPr>
          <w:rFonts w:asciiTheme="majorBidi" w:hAnsiTheme="majorBidi" w:cstheme="majorBidi"/>
        </w:rPr>
        <w:t>axAmount)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127"/>
        <w:gridCol w:w="1417"/>
        <w:gridCol w:w="1276"/>
      </w:tblGrid>
      <w:tr w:rsidR="00990700" w14:paraId="2A9A870D" w14:textId="77777777" w:rsidTr="00990700">
        <w:trPr>
          <w:trHeight w:val="259"/>
        </w:trPr>
        <w:tc>
          <w:tcPr>
            <w:tcW w:w="846" w:type="dxa"/>
          </w:tcPr>
          <w:p w14:paraId="53575938" w14:textId="46B7D966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147925</w:t>
            </w:r>
          </w:p>
        </w:tc>
        <w:tc>
          <w:tcPr>
            <w:tcW w:w="1417" w:type="dxa"/>
          </w:tcPr>
          <w:p w14:paraId="5906A577" w14:textId="121C8511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9582113310</w:t>
            </w:r>
          </w:p>
        </w:tc>
        <w:tc>
          <w:tcPr>
            <w:tcW w:w="2127" w:type="dxa"/>
          </w:tcPr>
          <w:p w14:paraId="6F06A430" w14:textId="48A23108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260 34 Laktargatan 77</w:t>
            </w:r>
          </w:p>
        </w:tc>
        <w:tc>
          <w:tcPr>
            <w:tcW w:w="1417" w:type="dxa"/>
          </w:tcPr>
          <w:p w14:paraId="6CD5BD18" w14:textId="7686C5EA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3,239.63</w:t>
            </w:r>
          </w:p>
        </w:tc>
        <w:tc>
          <w:tcPr>
            <w:tcW w:w="1276" w:type="dxa"/>
          </w:tcPr>
          <w:p w14:paraId="5EC44511" w14:textId="2B68CFDD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647.926</w:t>
            </w:r>
          </w:p>
        </w:tc>
      </w:tr>
      <w:tr w:rsidR="00990700" w14:paraId="3E0888B1" w14:textId="77777777" w:rsidTr="00990700">
        <w:trPr>
          <w:trHeight w:val="267"/>
        </w:trPr>
        <w:tc>
          <w:tcPr>
            <w:tcW w:w="846" w:type="dxa"/>
          </w:tcPr>
          <w:p w14:paraId="053BCA74" w14:textId="599DA3B6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147926</w:t>
            </w:r>
          </w:p>
        </w:tc>
        <w:tc>
          <w:tcPr>
            <w:tcW w:w="1417" w:type="dxa"/>
          </w:tcPr>
          <w:p w14:paraId="61D2779D" w14:textId="18BE920D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9402705794</w:t>
            </w:r>
          </w:p>
        </w:tc>
        <w:tc>
          <w:tcPr>
            <w:tcW w:w="2127" w:type="dxa"/>
          </w:tcPr>
          <w:p w14:paraId="6243BA12" w14:textId="0BAE96D9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241 79 Klappinge</w:t>
            </w:r>
          </w:p>
        </w:tc>
        <w:tc>
          <w:tcPr>
            <w:tcW w:w="1417" w:type="dxa"/>
          </w:tcPr>
          <w:p w14:paraId="5B461DED" w14:textId="59CB72CB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43,7079.91</w:t>
            </w:r>
          </w:p>
        </w:tc>
        <w:tc>
          <w:tcPr>
            <w:tcW w:w="1276" w:type="dxa"/>
          </w:tcPr>
          <w:p w14:paraId="2BF701B0" w14:textId="46EEFE46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2477.96</w:t>
            </w:r>
          </w:p>
        </w:tc>
      </w:tr>
      <w:tr w:rsidR="00990700" w14:paraId="3B543483" w14:textId="77777777" w:rsidTr="00990700">
        <w:trPr>
          <w:trHeight w:val="259"/>
        </w:trPr>
        <w:tc>
          <w:tcPr>
            <w:tcW w:w="846" w:type="dxa"/>
          </w:tcPr>
          <w:p w14:paraId="6870BA47" w14:textId="5B17D81F" w:rsidR="00990700" w:rsidRPr="00990700" w:rsidRDefault="00990700" w:rsidP="0099070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147927</w:t>
            </w:r>
          </w:p>
        </w:tc>
        <w:tc>
          <w:tcPr>
            <w:tcW w:w="1417" w:type="dxa"/>
          </w:tcPr>
          <w:p w14:paraId="47A716AD" w14:textId="261FEA2F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9753718495</w:t>
            </w:r>
          </w:p>
        </w:tc>
        <w:tc>
          <w:tcPr>
            <w:tcW w:w="2127" w:type="dxa"/>
          </w:tcPr>
          <w:p w14:paraId="701DBF5D" w14:textId="76A8279B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312 13 Kantorsvagen</w:t>
            </w:r>
          </w:p>
        </w:tc>
        <w:tc>
          <w:tcPr>
            <w:tcW w:w="1417" w:type="dxa"/>
          </w:tcPr>
          <w:p w14:paraId="40434ECB" w14:textId="20330CFD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39,4383.69</w:t>
            </w:r>
          </w:p>
        </w:tc>
        <w:tc>
          <w:tcPr>
            <w:tcW w:w="1276" w:type="dxa"/>
          </w:tcPr>
          <w:p w14:paraId="71328CE6" w14:textId="02D17C67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876.738</w:t>
            </w:r>
          </w:p>
        </w:tc>
      </w:tr>
    </w:tbl>
    <w:p w14:paraId="0A7D86B6" w14:textId="77777777" w:rsidR="004051A3" w:rsidRPr="00086F8C" w:rsidRDefault="004051A3" w:rsidP="008A0710">
      <w:pPr>
        <w:rPr>
          <w:rFonts w:asciiTheme="majorBidi" w:hAnsiTheme="majorBidi" w:cstheme="majorBidi"/>
        </w:rPr>
      </w:pPr>
    </w:p>
    <w:p w14:paraId="05B78C16" w14:textId="0266DA1B" w:rsidR="00990700" w:rsidRPr="00086F8C" w:rsidRDefault="00990700" w:rsidP="00990700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sym w:font="Wingdings" w:char="F0E0"/>
      </w:r>
      <w:r w:rsidRPr="00086F8C">
        <w:rPr>
          <w:rFonts w:asciiTheme="majorBidi" w:hAnsiTheme="majorBidi" w:cstheme="majorBidi"/>
        </w:rPr>
        <w:t>100 wallets</w:t>
      </w:r>
    </w:p>
    <w:p w14:paraId="64E3E790" w14:textId="39A0174D" w:rsidR="00990700" w:rsidRPr="00086F8C" w:rsidRDefault="00990700" w:rsidP="00990700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b/>
        </w:rPr>
        <w:t>wallet</w:t>
      </w:r>
      <w:r w:rsidRPr="00086F8C">
        <w:rPr>
          <w:rFonts w:asciiTheme="majorBidi" w:hAnsiTheme="majorBidi" w:cstheme="majorBidi"/>
        </w:rPr>
        <w:t>(walletAdress</w:t>
      </w:r>
      <w:r w:rsidR="0002486B">
        <w:rPr>
          <w:rFonts w:asciiTheme="majorBidi" w:hAnsiTheme="majorBidi" w:cstheme="majorBidi"/>
        </w:rPr>
        <w:t>(Primary Key)</w:t>
      </w:r>
      <w:r w:rsidRPr="00086F8C">
        <w:rPr>
          <w:rFonts w:asciiTheme="majorBidi" w:hAnsiTheme="majorBidi" w:cstheme="majorBidi"/>
        </w:rPr>
        <w:t xml:space="preserve">, </w:t>
      </w:r>
      <w:r w:rsidR="0002486B">
        <w:rPr>
          <w:rFonts w:asciiTheme="majorBidi" w:hAnsiTheme="majorBidi" w:cstheme="majorBidi"/>
        </w:rPr>
        <w:t>p</w:t>
      </w:r>
      <w:r w:rsidRPr="00086F8C">
        <w:rPr>
          <w:rFonts w:asciiTheme="majorBidi" w:hAnsiTheme="majorBidi" w:cstheme="majorBidi"/>
        </w:rPr>
        <w:t>rofitPerWallet)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874"/>
      </w:tblGrid>
      <w:tr w:rsidR="00990700" w14:paraId="4362D994" w14:textId="77777777" w:rsidTr="00990700">
        <w:trPr>
          <w:trHeight w:val="379"/>
        </w:trPr>
        <w:tc>
          <w:tcPr>
            <w:tcW w:w="4508" w:type="dxa"/>
          </w:tcPr>
          <w:p w14:paraId="0AEA0553" w14:textId="1B63775E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0xd43e20f609d1f5a2507585a0191f2721a9c9152a</w:t>
            </w:r>
          </w:p>
        </w:tc>
        <w:tc>
          <w:tcPr>
            <w:tcW w:w="874" w:type="dxa"/>
          </w:tcPr>
          <w:p w14:paraId="4EDB0530" w14:textId="5A20121B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sz w:val="18"/>
                <w:szCs w:val="18"/>
              </w:rPr>
              <w:t>3239.63</w:t>
            </w:r>
          </w:p>
        </w:tc>
      </w:tr>
      <w:tr w:rsidR="00990700" w14:paraId="4EFCB9B0" w14:textId="77777777" w:rsidTr="00990700">
        <w:trPr>
          <w:trHeight w:val="311"/>
        </w:trPr>
        <w:tc>
          <w:tcPr>
            <w:tcW w:w="4508" w:type="dxa"/>
          </w:tcPr>
          <w:p w14:paraId="7E8CBDCF" w14:textId="17FC427D" w:rsidR="00990700" w:rsidRPr="00990700" w:rsidRDefault="00990700" w:rsidP="00990700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0x0d01276f47bba3f22f9e487e79dab21d3e42ad9f</w:t>
            </w:r>
          </w:p>
          <w:p w14:paraId="4241E61F" w14:textId="77777777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874" w:type="dxa"/>
          </w:tcPr>
          <w:p w14:paraId="7526078E" w14:textId="72A8BC40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7079.91</w:t>
            </w:r>
          </w:p>
        </w:tc>
      </w:tr>
      <w:tr w:rsidR="00990700" w14:paraId="496C359E" w14:textId="77777777" w:rsidTr="00990700">
        <w:tc>
          <w:tcPr>
            <w:tcW w:w="4508" w:type="dxa"/>
          </w:tcPr>
          <w:p w14:paraId="573DD951" w14:textId="226DA969" w:rsidR="00990700" w:rsidRPr="00990700" w:rsidRDefault="00990700" w:rsidP="00990700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0x5f4656e48fe1dc0b37abd5e8a0e3288263206637</w:t>
            </w:r>
          </w:p>
          <w:p w14:paraId="506C6C61" w14:textId="77777777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874" w:type="dxa"/>
          </w:tcPr>
          <w:p w14:paraId="6A869E1A" w14:textId="3E501CCD" w:rsidR="00990700" w:rsidRPr="00990700" w:rsidRDefault="0099070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99070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4383.69</w:t>
            </w:r>
          </w:p>
        </w:tc>
      </w:tr>
    </w:tbl>
    <w:p w14:paraId="4B321758" w14:textId="77777777" w:rsidR="004051A3" w:rsidRPr="00086F8C" w:rsidRDefault="004051A3" w:rsidP="008A0710">
      <w:pPr>
        <w:rPr>
          <w:rFonts w:asciiTheme="majorBidi" w:hAnsiTheme="majorBidi" w:cstheme="majorBidi"/>
        </w:rPr>
      </w:pPr>
    </w:p>
    <w:p w14:paraId="10A4F1C7" w14:textId="1D59343B" w:rsidR="004051A3" w:rsidRDefault="0066156C" w:rsidP="008A0710">
      <w:pPr>
        <w:rPr>
          <w:rFonts w:asciiTheme="majorBidi" w:hAnsiTheme="majorBidi" w:cstheme="majorBidi"/>
        </w:rPr>
      </w:pPr>
      <w:r w:rsidRPr="0066156C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>4</w:t>
      </w:r>
      <w:r w:rsidRPr="00086F8C">
        <w:rPr>
          <w:rFonts w:asciiTheme="majorBidi" w:hAnsiTheme="majorBidi" w:cstheme="majorBidi"/>
        </w:rPr>
        <w:t xml:space="preserve">00 </w:t>
      </w:r>
      <w:r>
        <w:rPr>
          <w:rFonts w:asciiTheme="majorBidi" w:hAnsiTheme="majorBidi" w:cstheme="majorBidi"/>
        </w:rPr>
        <w:t>transactions</w:t>
      </w:r>
    </w:p>
    <w:p w14:paraId="6B8F7292" w14:textId="49D5212A" w:rsidR="004051A3" w:rsidRDefault="00ED57C8" w:rsidP="008A071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Transactions</w:t>
      </w:r>
      <w:r>
        <w:rPr>
          <w:rFonts w:asciiTheme="majorBidi" w:hAnsiTheme="majorBidi" w:cstheme="majorBidi"/>
        </w:rPr>
        <w:t>(</w:t>
      </w:r>
      <w:r w:rsidR="0002486B">
        <w:rPr>
          <w:rFonts w:asciiTheme="majorBidi" w:hAnsiTheme="majorBidi" w:cstheme="majorBidi"/>
        </w:rPr>
        <w:t>Tr</w:t>
      </w:r>
      <w:r w:rsidRPr="00ED57C8">
        <w:rPr>
          <w:rFonts w:asciiTheme="majorBidi" w:hAnsiTheme="majorBidi" w:cstheme="majorBidi"/>
        </w:rPr>
        <w:t>ansactionID</w:t>
      </w:r>
      <w:r w:rsidR="0002486B">
        <w:rPr>
          <w:rFonts w:asciiTheme="majorBidi" w:hAnsiTheme="majorBidi" w:cstheme="majorBidi"/>
        </w:rPr>
        <w:t>(Primary Key)</w:t>
      </w:r>
      <w:r w:rsidRPr="00ED57C8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="0002486B">
        <w:rPr>
          <w:rFonts w:asciiTheme="majorBidi" w:hAnsiTheme="majorBidi" w:cstheme="majorBidi"/>
        </w:rPr>
        <w:t>T</w:t>
      </w:r>
      <w:r w:rsidRPr="00ED57C8">
        <w:rPr>
          <w:rFonts w:asciiTheme="majorBidi" w:hAnsiTheme="majorBidi" w:cstheme="majorBidi"/>
        </w:rPr>
        <w:t>ransactionWallet</w:t>
      </w:r>
      <w:r w:rsidR="0002486B">
        <w:rPr>
          <w:rFonts w:asciiTheme="majorBidi" w:hAnsiTheme="majorBidi" w:cstheme="majorBidi"/>
        </w:rPr>
        <w:t>(Foreign Key)</w:t>
      </w:r>
      <w:r w:rsidRPr="00ED57C8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="0002486B">
        <w:rPr>
          <w:rFonts w:asciiTheme="majorBidi" w:hAnsiTheme="majorBidi" w:cstheme="majorBidi"/>
        </w:rPr>
        <w:t>D</w:t>
      </w:r>
      <w:r w:rsidRPr="00ED57C8">
        <w:rPr>
          <w:rFonts w:asciiTheme="majorBidi" w:hAnsiTheme="majorBidi" w:cstheme="majorBidi"/>
        </w:rPr>
        <w:t>ate,</w:t>
      </w:r>
      <w:r>
        <w:rPr>
          <w:rFonts w:asciiTheme="majorBidi" w:hAnsiTheme="majorBidi" w:cstheme="majorBidi"/>
        </w:rPr>
        <w:t xml:space="preserve"> </w:t>
      </w:r>
      <w:r w:rsidR="0002486B">
        <w:rPr>
          <w:rFonts w:asciiTheme="majorBidi" w:hAnsiTheme="majorBidi" w:cstheme="majorBidi"/>
        </w:rPr>
        <w:t>H</w:t>
      </w:r>
      <w:r w:rsidRPr="00ED57C8">
        <w:rPr>
          <w:rFonts w:asciiTheme="majorBidi" w:hAnsiTheme="majorBidi" w:cstheme="majorBidi"/>
        </w:rPr>
        <w:t>eldPeriod,</w:t>
      </w:r>
      <w:r>
        <w:rPr>
          <w:rFonts w:asciiTheme="majorBidi" w:hAnsiTheme="majorBidi" w:cstheme="majorBidi"/>
        </w:rPr>
        <w:t xml:space="preserve"> </w:t>
      </w:r>
      <w:r w:rsidR="0002486B">
        <w:rPr>
          <w:rFonts w:asciiTheme="majorBidi" w:hAnsiTheme="majorBidi" w:cstheme="majorBidi"/>
        </w:rPr>
        <w:t>B</w:t>
      </w:r>
      <w:r w:rsidRPr="00ED57C8">
        <w:rPr>
          <w:rFonts w:asciiTheme="majorBidi" w:hAnsiTheme="majorBidi" w:cstheme="majorBidi"/>
        </w:rPr>
        <w:t>uyAmount,</w:t>
      </w:r>
      <w:r>
        <w:rPr>
          <w:rFonts w:asciiTheme="majorBidi" w:hAnsiTheme="majorBidi" w:cstheme="majorBidi"/>
        </w:rPr>
        <w:t xml:space="preserve"> </w:t>
      </w:r>
      <w:r w:rsidR="0002486B">
        <w:rPr>
          <w:rFonts w:asciiTheme="majorBidi" w:hAnsiTheme="majorBidi" w:cstheme="majorBidi"/>
        </w:rPr>
        <w:t>R</w:t>
      </w:r>
      <w:r w:rsidRPr="00ED57C8">
        <w:rPr>
          <w:rFonts w:asciiTheme="majorBidi" w:hAnsiTheme="majorBidi" w:cstheme="majorBidi"/>
        </w:rPr>
        <w:t>ealizedProfit,</w:t>
      </w:r>
      <w:r>
        <w:rPr>
          <w:rFonts w:asciiTheme="majorBidi" w:hAnsiTheme="majorBidi" w:cstheme="majorBidi"/>
        </w:rPr>
        <w:t xml:space="preserve"> </w:t>
      </w:r>
      <w:r w:rsidR="0002486B">
        <w:rPr>
          <w:rFonts w:asciiTheme="majorBidi" w:hAnsiTheme="majorBidi" w:cstheme="majorBidi"/>
        </w:rPr>
        <w:t>T</w:t>
      </w:r>
      <w:r w:rsidRPr="00ED57C8">
        <w:rPr>
          <w:rFonts w:asciiTheme="majorBidi" w:hAnsiTheme="majorBidi" w:cstheme="majorBidi"/>
        </w:rPr>
        <w:t>otalAmount,</w:t>
      </w:r>
      <w:r>
        <w:rPr>
          <w:rFonts w:asciiTheme="majorBidi" w:hAnsiTheme="majorBidi" w:cstheme="majorBidi"/>
        </w:rPr>
        <w:t xml:space="preserve"> </w:t>
      </w:r>
      <w:r w:rsidR="0002486B">
        <w:rPr>
          <w:rFonts w:asciiTheme="majorBidi" w:hAnsiTheme="majorBidi" w:cstheme="majorBidi"/>
        </w:rPr>
        <w:t>P</w:t>
      </w:r>
      <w:r w:rsidRPr="00ED57C8">
        <w:rPr>
          <w:rFonts w:asciiTheme="majorBidi" w:hAnsiTheme="majorBidi" w:cstheme="majorBidi"/>
        </w:rPr>
        <w:t>rofitAmount,</w:t>
      </w:r>
      <w:r>
        <w:rPr>
          <w:rFonts w:asciiTheme="majorBidi" w:hAnsiTheme="majorBidi" w:cstheme="majorBidi"/>
        </w:rPr>
        <w:t xml:space="preserve"> </w:t>
      </w:r>
      <w:r w:rsidR="0002486B">
        <w:rPr>
          <w:rFonts w:asciiTheme="majorBidi" w:hAnsiTheme="majorBidi" w:cstheme="majorBidi"/>
        </w:rPr>
        <w:t>M</w:t>
      </w:r>
      <w:r w:rsidRPr="00ED57C8">
        <w:rPr>
          <w:rFonts w:asciiTheme="majorBidi" w:hAnsiTheme="majorBidi" w:cstheme="majorBidi"/>
        </w:rPr>
        <w:t>ethod</w:t>
      </w:r>
      <w:r>
        <w:rPr>
          <w:rFonts w:asciiTheme="majorBidi" w:hAnsiTheme="majorBidi" w:cstheme="majorBidi"/>
        </w:rPr>
        <w:t>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992"/>
        <w:gridCol w:w="425"/>
        <w:gridCol w:w="851"/>
        <w:gridCol w:w="850"/>
        <w:gridCol w:w="992"/>
        <w:gridCol w:w="709"/>
        <w:gridCol w:w="1134"/>
      </w:tblGrid>
      <w:tr w:rsidR="0066156C" w14:paraId="6BCDD345" w14:textId="77777777" w:rsidTr="0020555D">
        <w:tc>
          <w:tcPr>
            <w:tcW w:w="1838" w:type="dxa"/>
          </w:tcPr>
          <w:p w14:paraId="58E4781E" w14:textId="6830A062" w:rsidR="0066156C" w:rsidRPr="00FE3ABF" w:rsidRDefault="00FB42C3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B42C3">
              <w:rPr>
                <w:rFonts w:asciiTheme="majorBidi" w:hAnsiTheme="majorBidi" w:cstheme="majorBidi"/>
                <w:sz w:val="18"/>
                <w:szCs w:val="18"/>
              </w:rPr>
              <w:t>oo7LCUqrFcjU84NWNYvpgA4JJF2hFeX9g4rPX8qk9yiGNAHhZpe</w:t>
            </w:r>
          </w:p>
        </w:tc>
        <w:tc>
          <w:tcPr>
            <w:tcW w:w="1418" w:type="dxa"/>
          </w:tcPr>
          <w:p w14:paraId="4FE0ED24" w14:textId="2F9B49DE" w:rsidR="0066156C" w:rsidRPr="00FE3ABF" w:rsidRDefault="00D02243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E3ABF">
              <w:rPr>
                <w:rFonts w:asciiTheme="majorBidi" w:hAnsiTheme="majorBidi" w:cstheme="majorBidi"/>
                <w:sz w:val="18"/>
                <w:szCs w:val="18"/>
              </w:rPr>
              <w:t>0xd43e20f609d1f5a2507585a0191f2721a9c9152a</w:t>
            </w:r>
          </w:p>
        </w:tc>
        <w:tc>
          <w:tcPr>
            <w:tcW w:w="992" w:type="dxa"/>
          </w:tcPr>
          <w:p w14:paraId="02F65A8B" w14:textId="3AB5BE29" w:rsidR="0066156C" w:rsidRPr="00FE3ABF" w:rsidRDefault="0078126C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E3ABF">
              <w:rPr>
                <w:rFonts w:asciiTheme="majorBidi" w:hAnsiTheme="majorBidi" w:cstheme="majorBidi"/>
                <w:sz w:val="18"/>
                <w:szCs w:val="18"/>
              </w:rPr>
              <w:t>2/10/2021</w:t>
            </w:r>
          </w:p>
        </w:tc>
        <w:tc>
          <w:tcPr>
            <w:tcW w:w="425" w:type="dxa"/>
          </w:tcPr>
          <w:p w14:paraId="3FFC3F84" w14:textId="6A066661" w:rsidR="0066156C" w:rsidRPr="00FE3ABF" w:rsidRDefault="00FE3ABF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E3ABF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14:paraId="4B1D8D90" w14:textId="48B1DA09" w:rsidR="0066156C" w:rsidRPr="00FE3ABF" w:rsidRDefault="00FE3ABF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E3ABF">
              <w:rPr>
                <w:rFonts w:asciiTheme="majorBidi" w:hAnsiTheme="majorBidi" w:cstheme="majorBidi"/>
                <w:sz w:val="18"/>
                <w:szCs w:val="18"/>
              </w:rPr>
              <w:t>180.57</w:t>
            </w:r>
          </w:p>
        </w:tc>
        <w:tc>
          <w:tcPr>
            <w:tcW w:w="850" w:type="dxa"/>
          </w:tcPr>
          <w:p w14:paraId="47CC994A" w14:textId="5464992C" w:rsidR="0066156C" w:rsidRPr="00FE3ABF" w:rsidRDefault="00FE3ABF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E3ABF">
              <w:rPr>
                <w:rFonts w:asciiTheme="majorBidi" w:hAnsiTheme="majorBidi" w:cstheme="majorBidi"/>
                <w:sz w:val="18"/>
                <w:szCs w:val="18"/>
              </w:rPr>
              <w:t>FALSE</w:t>
            </w:r>
          </w:p>
        </w:tc>
        <w:tc>
          <w:tcPr>
            <w:tcW w:w="992" w:type="dxa"/>
          </w:tcPr>
          <w:p w14:paraId="0F218CC5" w14:textId="356BFC04" w:rsidR="0066156C" w:rsidRPr="00FE3ABF" w:rsidRDefault="00FE3ABF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E3ABF">
              <w:rPr>
                <w:rFonts w:asciiTheme="majorBidi" w:hAnsiTheme="majorBidi" w:cstheme="majorBidi"/>
                <w:sz w:val="18"/>
                <w:szCs w:val="18"/>
              </w:rPr>
              <w:t>-180.57</w:t>
            </w:r>
          </w:p>
        </w:tc>
        <w:tc>
          <w:tcPr>
            <w:tcW w:w="709" w:type="dxa"/>
          </w:tcPr>
          <w:p w14:paraId="15220FBA" w14:textId="54A613E7" w:rsidR="0066156C" w:rsidRPr="00FE3ABF" w:rsidRDefault="00FE3ABF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E3AB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6C201D9" w14:textId="6A751D94" w:rsidR="0066156C" w:rsidRPr="00FE3ABF" w:rsidRDefault="00FE3ABF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E3ABF">
              <w:rPr>
                <w:rFonts w:asciiTheme="majorBidi" w:hAnsiTheme="majorBidi" w:cstheme="majorBidi"/>
                <w:sz w:val="18"/>
                <w:szCs w:val="18"/>
              </w:rPr>
              <w:t>spot</w:t>
            </w:r>
          </w:p>
        </w:tc>
      </w:tr>
      <w:tr w:rsidR="0066156C" w14:paraId="62DC0D64" w14:textId="77777777" w:rsidTr="0020555D">
        <w:tc>
          <w:tcPr>
            <w:tcW w:w="1838" w:type="dxa"/>
          </w:tcPr>
          <w:p w14:paraId="522EFE6B" w14:textId="3C18D15B" w:rsidR="0066156C" w:rsidRPr="0020555D" w:rsidRDefault="00BC5201" w:rsidP="0020555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0555D">
              <w:rPr>
                <w:rFonts w:asciiTheme="majorBidi" w:hAnsiTheme="majorBidi" w:cstheme="majorBidi"/>
                <w:sz w:val="18"/>
                <w:szCs w:val="18"/>
              </w:rPr>
              <w:t>oobii7iMALfEG6VGBrJHxdKpcf2YzhtMnmzVs4KNXLHpXVR4Kbj</w:t>
            </w:r>
          </w:p>
        </w:tc>
        <w:tc>
          <w:tcPr>
            <w:tcW w:w="1418" w:type="dxa"/>
          </w:tcPr>
          <w:p w14:paraId="6FE32E8D" w14:textId="549D5E7F" w:rsidR="0066156C" w:rsidRPr="0020555D" w:rsidRDefault="007B2282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0555D">
              <w:rPr>
                <w:rFonts w:asciiTheme="majorBidi" w:hAnsiTheme="majorBidi" w:cstheme="majorBidi"/>
                <w:sz w:val="18"/>
                <w:szCs w:val="18"/>
              </w:rPr>
              <w:t>0xd43e20f609d1f5a2507585a0191f2721a9c9152a</w:t>
            </w:r>
          </w:p>
        </w:tc>
        <w:tc>
          <w:tcPr>
            <w:tcW w:w="992" w:type="dxa"/>
          </w:tcPr>
          <w:p w14:paraId="797DD5B3" w14:textId="025F347F" w:rsidR="0066156C" w:rsidRPr="0020555D" w:rsidRDefault="0018053E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0555D">
              <w:rPr>
                <w:rFonts w:asciiTheme="majorBidi" w:hAnsiTheme="majorBidi" w:cstheme="majorBidi"/>
                <w:sz w:val="18"/>
                <w:szCs w:val="18"/>
              </w:rPr>
              <w:t>4/11/2021</w:t>
            </w:r>
          </w:p>
        </w:tc>
        <w:tc>
          <w:tcPr>
            <w:tcW w:w="425" w:type="dxa"/>
          </w:tcPr>
          <w:p w14:paraId="6B7C253E" w14:textId="4BE01CC7" w:rsidR="0066156C" w:rsidRPr="0020555D" w:rsidRDefault="00E3326C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0555D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  <w:tc>
          <w:tcPr>
            <w:tcW w:w="851" w:type="dxa"/>
          </w:tcPr>
          <w:p w14:paraId="14ADA70C" w14:textId="7D748953" w:rsidR="0066156C" w:rsidRPr="0020555D" w:rsidRDefault="00273AE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0555D">
              <w:rPr>
                <w:rFonts w:asciiTheme="majorBidi" w:hAnsiTheme="majorBidi" w:cstheme="majorBidi"/>
                <w:sz w:val="18"/>
                <w:szCs w:val="18"/>
              </w:rPr>
              <w:t>1037.44</w:t>
            </w:r>
          </w:p>
        </w:tc>
        <w:tc>
          <w:tcPr>
            <w:tcW w:w="850" w:type="dxa"/>
          </w:tcPr>
          <w:p w14:paraId="73EE5631" w14:textId="189C20B3" w:rsidR="00FE3ABF" w:rsidRPr="0020555D" w:rsidRDefault="00ED7436" w:rsidP="00FE3AB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0555D">
              <w:rPr>
                <w:rFonts w:asciiTheme="majorBidi" w:hAnsiTheme="majorBidi" w:cstheme="majorBidi"/>
                <w:sz w:val="18"/>
                <w:szCs w:val="18"/>
              </w:rPr>
              <w:t>TRUE</w:t>
            </w:r>
          </w:p>
          <w:p w14:paraId="64EE4402" w14:textId="77777777" w:rsidR="0066156C" w:rsidRPr="0020555D" w:rsidRDefault="0066156C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92" w:type="dxa"/>
          </w:tcPr>
          <w:p w14:paraId="23B3F9F6" w14:textId="26BF0EB3" w:rsidR="0066156C" w:rsidRPr="0020555D" w:rsidRDefault="00C364AB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0555D">
              <w:rPr>
                <w:rFonts w:asciiTheme="majorBidi" w:hAnsiTheme="majorBidi" w:cstheme="majorBidi"/>
                <w:sz w:val="18"/>
                <w:szCs w:val="18"/>
              </w:rPr>
              <w:t>1233.64</w:t>
            </w:r>
          </w:p>
        </w:tc>
        <w:tc>
          <w:tcPr>
            <w:tcW w:w="709" w:type="dxa"/>
          </w:tcPr>
          <w:p w14:paraId="4A892829" w14:textId="13B492CF" w:rsidR="0066156C" w:rsidRPr="0020555D" w:rsidRDefault="00A345D9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0555D">
              <w:rPr>
                <w:rFonts w:asciiTheme="majorBidi" w:hAnsiTheme="majorBidi" w:cstheme="majorBidi"/>
                <w:sz w:val="18"/>
                <w:szCs w:val="18"/>
              </w:rPr>
              <w:t>196</w:t>
            </w:r>
          </w:p>
        </w:tc>
        <w:tc>
          <w:tcPr>
            <w:tcW w:w="1134" w:type="dxa"/>
          </w:tcPr>
          <w:p w14:paraId="0AD685EA" w14:textId="73BFE9C8" w:rsidR="0066156C" w:rsidRPr="0020555D" w:rsidRDefault="0020555D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20555D">
              <w:rPr>
                <w:rFonts w:asciiTheme="majorBidi" w:hAnsiTheme="majorBidi" w:cstheme="majorBidi"/>
                <w:sz w:val="18"/>
                <w:szCs w:val="18"/>
              </w:rPr>
              <w:t>margin</w:t>
            </w:r>
          </w:p>
        </w:tc>
      </w:tr>
      <w:tr w:rsidR="0066156C" w14:paraId="2D434209" w14:textId="77777777" w:rsidTr="0020555D">
        <w:tc>
          <w:tcPr>
            <w:tcW w:w="1838" w:type="dxa"/>
          </w:tcPr>
          <w:p w14:paraId="2EFA95B0" w14:textId="32D8983A" w:rsidR="0066156C" w:rsidRPr="006A3320" w:rsidRDefault="004F1894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6A3320">
              <w:rPr>
                <w:rFonts w:asciiTheme="majorBidi" w:hAnsiTheme="majorBidi" w:cstheme="majorBidi"/>
                <w:sz w:val="18"/>
                <w:szCs w:val="18"/>
              </w:rPr>
              <w:t>onnKvHFt9UK7xzsM17hnp6GEiPCgWgtKWaSorC19Z5eFYVYGfWS</w:t>
            </w:r>
          </w:p>
        </w:tc>
        <w:tc>
          <w:tcPr>
            <w:tcW w:w="1418" w:type="dxa"/>
          </w:tcPr>
          <w:p w14:paraId="719ABAD0" w14:textId="228D552B" w:rsidR="00FE3ABF" w:rsidRPr="006A3320" w:rsidRDefault="00E54354" w:rsidP="00FE3AB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6A3320">
              <w:rPr>
                <w:rFonts w:asciiTheme="majorBidi" w:hAnsiTheme="majorBidi" w:cstheme="majorBidi"/>
                <w:sz w:val="18"/>
                <w:szCs w:val="18"/>
              </w:rPr>
              <w:t>0xd43e20f609d1f5a2507585a0191f2721a9c9152a</w:t>
            </w:r>
          </w:p>
          <w:p w14:paraId="5E4D4B0A" w14:textId="274A89F1" w:rsidR="0066156C" w:rsidRPr="006A3320" w:rsidRDefault="0066156C" w:rsidP="006A332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92" w:type="dxa"/>
          </w:tcPr>
          <w:p w14:paraId="5644B11F" w14:textId="7E3C8A95" w:rsidR="0066156C" w:rsidRPr="006A3320" w:rsidRDefault="0024779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6A3320">
              <w:rPr>
                <w:rFonts w:asciiTheme="majorBidi" w:hAnsiTheme="majorBidi" w:cstheme="majorBidi"/>
                <w:sz w:val="18"/>
                <w:szCs w:val="18"/>
              </w:rPr>
              <w:t>7/22/2021</w:t>
            </w:r>
          </w:p>
        </w:tc>
        <w:tc>
          <w:tcPr>
            <w:tcW w:w="425" w:type="dxa"/>
          </w:tcPr>
          <w:p w14:paraId="244BE115" w14:textId="04401093" w:rsidR="0066156C" w:rsidRPr="006A3320" w:rsidRDefault="003E3106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6A3320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14:paraId="0E06AEE9" w14:textId="2114A8CE" w:rsidR="0066156C" w:rsidRPr="006A3320" w:rsidRDefault="003E3106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6A3320">
              <w:rPr>
                <w:rFonts w:asciiTheme="majorBidi" w:hAnsiTheme="majorBidi" w:cstheme="majorBidi"/>
                <w:sz w:val="18"/>
                <w:szCs w:val="18"/>
              </w:rPr>
              <w:t>978.69</w:t>
            </w:r>
          </w:p>
        </w:tc>
        <w:tc>
          <w:tcPr>
            <w:tcW w:w="850" w:type="dxa"/>
          </w:tcPr>
          <w:p w14:paraId="3170D0AD" w14:textId="5F56B217" w:rsidR="0066156C" w:rsidRPr="006A3320" w:rsidRDefault="0047704C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6A3320">
              <w:rPr>
                <w:rFonts w:asciiTheme="majorBidi" w:hAnsiTheme="majorBidi" w:cstheme="majorBidi"/>
                <w:sz w:val="18"/>
                <w:szCs w:val="18"/>
              </w:rPr>
              <w:t>FALSE</w:t>
            </w:r>
          </w:p>
        </w:tc>
        <w:tc>
          <w:tcPr>
            <w:tcW w:w="992" w:type="dxa"/>
          </w:tcPr>
          <w:p w14:paraId="500240E2" w14:textId="44103C76" w:rsidR="0066156C" w:rsidRPr="006A3320" w:rsidRDefault="009D369A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6A3320">
              <w:rPr>
                <w:rFonts w:asciiTheme="majorBidi" w:hAnsiTheme="majorBidi" w:cstheme="majorBidi"/>
                <w:sz w:val="18"/>
                <w:szCs w:val="18"/>
              </w:rPr>
              <w:t>-978.69</w:t>
            </w:r>
          </w:p>
        </w:tc>
        <w:tc>
          <w:tcPr>
            <w:tcW w:w="709" w:type="dxa"/>
          </w:tcPr>
          <w:p w14:paraId="017FF53F" w14:textId="1094AEA2" w:rsidR="0066156C" w:rsidRPr="006A3320" w:rsidRDefault="006A332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6A3320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4F02EE1" w14:textId="2F54EE71" w:rsidR="0066156C" w:rsidRPr="006A3320" w:rsidRDefault="006A3320" w:rsidP="008A0710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6A3320">
              <w:rPr>
                <w:rFonts w:asciiTheme="majorBidi" w:hAnsiTheme="majorBidi" w:cstheme="majorBidi"/>
                <w:sz w:val="18"/>
                <w:szCs w:val="18"/>
              </w:rPr>
              <w:t>spot</w:t>
            </w:r>
          </w:p>
        </w:tc>
      </w:tr>
    </w:tbl>
    <w:p w14:paraId="62AABB73" w14:textId="79C25847" w:rsidR="00440C81" w:rsidRPr="002A114A" w:rsidRDefault="00E55282" w:rsidP="002A114A">
      <w:pPr>
        <w:pStyle w:val="Heading2"/>
        <w:numPr>
          <w:ilvl w:val="0"/>
          <w:numId w:val="1"/>
        </w:num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lastRenderedPageBreak/>
        <w:t>SQL Queries</w:t>
      </w:r>
    </w:p>
    <w:p w14:paraId="71B022C7" w14:textId="77777777" w:rsidR="005D5399" w:rsidRPr="00086F8C" w:rsidRDefault="005D5399" w:rsidP="00A17B12">
      <w:pPr>
        <w:rPr>
          <w:rFonts w:asciiTheme="majorBidi" w:hAnsiTheme="majorBidi" w:cstheme="majorBidi"/>
        </w:rPr>
      </w:pPr>
    </w:p>
    <w:p w14:paraId="35A210F4" w14:textId="2EE429F1" w:rsidR="00130999" w:rsidRPr="00086F8C" w:rsidRDefault="000E7749" w:rsidP="00A17B12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>Queries</w:t>
      </w:r>
      <w:r w:rsidR="00130999" w:rsidRPr="00086F8C">
        <w:rPr>
          <w:rFonts w:asciiTheme="majorBidi" w:hAnsiTheme="majorBidi" w:cstheme="majorBidi"/>
        </w:rPr>
        <w:t xml:space="preserve"> below </w:t>
      </w:r>
      <w:r w:rsidR="00466CFF" w:rsidRPr="00086F8C">
        <w:rPr>
          <w:rFonts w:asciiTheme="majorBidi" w:hAnsiTheme="majorBidi" w:cstheme="majorBidi"/>
        </w:rPr>
        <w:t>will</w:t>
      </w:r>
      <w:r w:rsidR="006C4FC0" w:rsidRPr="00086F8C">
        <w:rPr>
          <w:rFonts w:asciiTheme="majorBidi" w:hAnsiTheme="majorBidi" w:cstheme="majorBidi"/>
        </w:rPr>
        <w:t xml:space="preserve"> be </w:t>
      </w:r>
      <w:r w:rsidR="00130999" w:rsidRPr="00086F8C">
        <w:rPr>
          <w:rFonts w:asciiTheme="majorBidi" w:hAnsiTheme="majorBidi" w:cstheme="majorBidi"/>
        </w:rPr>
        <w:t xml:space="preserve">important for </w:t>
      </w:r>
      <w:r w:rsidR="006C4FC0" w:rsidRPr="00086F8C">
        <w:rPr>
          <w:rFonts w:asciiTheme="majorBidi" w:hAnsiTheme="majorBidi" w:cstheme="majorBidi"/>
        </w:rPr>
        <w:t>futuristic</w:t>
      </w:r>
      <w:r w:rsidR="00840116" w:rsidRPr="00086F8C">
        <w:rPr>
          <w:rFonts w:asciiTheme="majorBidi" w:hAnsiTheme="majorBidi" w:cstheme="majorBidi"/>
        </w:rPr>
        <w:t xml:space="preserve">: </w:t>
      </w:r>
      <w:r w:rsidRPr="00086F8C">
        <w:rPr>
          <w:rFonts w:asciiTheme="majorBidi" w:hAnsiTheme="majorBidi" w:cstheme="majorBidi"/>
        </w:rPr>
        <w:t>income and tax statistics</w:t>
      </w:r>
      <w:r w:rsidR="00840116" w:rsidRPr="00086F8C">
        <w:rPr>
          <w:rFonts w:asciiTheme="majorBidi" w:hAnsiTheme="majorBidi" w:cstheme="majorBidi"/>
        </w:rPr>
        <w:t xml:space="preserve">, </w:t>
      </w:r>
      <w:r w:rsidR="00AB3DCA" w:rsidRPr="00086F8C">
        <w:rPr>
          <w:rFonts w:asciiTheme="majorBidi" w:hAnsiTheme="majorBidi" w:cstheme="majorBidi"/>
        </w:rPr>
        <w:t xml:space="preserve">observational </w:t>
      </w:r>
      <w:r w:rsidR="008866CA" w:rsidRPr="00086F8C">
        <w:rPr>
          <w:rFonts w:asciiTheme="majorBidi" w:hAnsiTheme="majorBidi" w:cstheme="majorBidi"/>
        </w:rPr>
        <w:t>procedures that helps</w:t>
      </w:r>
      <w:r w:rsidR="00093554" w:rsidRPr="00086F8C">
        <w:rPr>
          <w:rFonts w:asciiTheme="majorBidi" w:hAnsiTheme="majorBidi" w:cstheme="majorBidi"/>
        </w:rPr>
        <w:t xml:space="preserve"> to keep track of all activities</w:t>
      </w:r>
      <w:r w:rsidR="006E1D9A" w:rsidRPr="00086F8C">
        <w:rPr>
          <w:rFonts w:asciiTheme="majorBidi" w:hAnsiTheme="majorBidi" w:cstheme="majorBidi"/>
        </w:rPr>
        <w:t xml:space="preserve"> within the agency, and </w:t>
      </w:r>
    </w:p>
    <w:p w14:paraId="0BC433F1" w14:textId="77777777" w:rsidR="005D5399" w:rsidRPr="00086F8C" w:rsidRDefault="005D5399" w:rsidP="00A17B12">
      <w:pPr>
        <w:rPr>
          <w:rFonts w:asciiTheme="majorBidi" w:hAnsiTheme="majorBidi" w:cstheme="majorBidi"/>
          <w:b/>
        </w:rPr>
      </w:pPr>
    </w:p>
    <w:p w14:paraId="04FDFB7D" w14:textId="302D8FBA" w:rsidR="00A17B12" w:rsidRPr="00086F8C" w:rsidRDefault="0058364D" w:rsidP="00A17B12">
      <w:pPr>
        <w:rPr>
          <w:rFonts w:asciiTheme="majorBidi" w:hAnsiTheme="majorBidi" w:cstheme="majorBidi"/>
          <w:b/>
        </w:rPr>
      </w:pPr>
      <w:r w:rsidRPr="00086F8C">
        <w:rPr>
          <w:rFonts w:asciiTheme="majorBidi" w:hAnsiTheme="majorBidi" w:cstheme="majorBidi"/>
        </w:rPr>
        <w:t xml:space="preserve">Q: </w:t>
      </w:r>
      <w:r w:rsidRPr="00086F8C">
        <w:rPr>
          <w:rFonts w:asciiTheme="majorBidi" w:hAnsiTheme="majorBidi" w:cstheme="majorBidi"/>
          <w:b/>
        </w:rPr>
        <w:t>Project the a</w:t>
      </w:r>
      <w:r w:rsidR="00165268" w:rsidRPr="00086F8C">
        <w:rPr>
          <w:rFonts w:asciiTheme="majorBidi" w:hAnsiTheme="majorBidi" w:cstheme="majorBidi"/>
          <w:b/>
        </w:rPr>
        <w:t>verage</w:t>
      </w:r>
      <w:r w:rsidR="0062612A" w:rsidRPr="00086F8C">
        <w:rPr>
          <w:rFonts w:asciiTheme="majorBidi" w:hAnsiTheme="majorBidi" w:cstheme="majorBidi"/>
          <w:b/>
        </w:rPr>
        <w:t xml:space="preserve"> of expected</w:t>
      </w:r>
      <w:r w:rsidR="00CE2288" w:rsidRPr="00086F8C">
        <w:rPr>
          <w:rFonts w:asciiTheme="majorBidi" w:hAnsiTheme="majorBidi" w:cstheme="majorBidi"/>
          <w:b/>
        </w:rPr>
        <w:t xml:space="preserve"> to be paid </w:t>
      </w:r>
      <w:r w:rsidR="00165268" w:rsidRPr="00086F8C">
        <w:rPr>
          <w:rFonts w:asciiTheme="majorBidi" w:hAnsiTheme="majorBidi" w:cstheme="majorBidi"/>
          <w:b/>
        </w:rPr>
        <w:t>tax amount in 2020-2021</w:t>
      </w:r>
      <w:r w:rsidR="00700E72" w:rsidRPr="00086F8C">
        <w:rPr>
          <w:rFonts w:asciiTheme="majorBidi" w:hAnsiTheme="majorBidi" w:cstheme="majorBidi"/>
          <w:b/>
        </w:rPr>
        <w:t>.</w:t>
      </w:r>
    </w:p>
    <w:p w14:paraId="00DB8A92" w14:textId="4F205B71" w:rsidR="0074253C" w:rsidRPr="00086F8C" w:rsidRDefault="0074253C" w:rsidP="00A17B12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>The following query i</w:t>
      </w:r>
      <w:r w:rsidR="00583409" w:rsidRPr="00086F8C">
        <w:rPr>
          <w:rFonts w:asciiTheme="majorBidi" w:hAnsiTheme="majorBidi" w:cstheme="majorBidi"/>
        </w:rPr>
        <w:t>s using the aggregate function AVG to retrieve important information.</w:t>
      </w:r>
    </w:p>
    <w:p w14:paraId="286BB5FA" w14:textId="44A6E264" w:rsidR="00E97189" w:rsidRPr="00086F8C" w:rsidRDefault="00E97189" w:rsidP="00A17B12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 xml:space="preserve">Even </w:t>
      </w:r>
      <w:r w:rsidR="008C275A" w:rsidRPr="00086F8C">
        <w:rPr>
          <w:rFonts w:asciiTheme="majorBidi" w:hAnsiTheme="majorBidi" w:cstheme="majorBidi"/>
        </w:rPr>
        <w:t>though</w:t>
      </w:r>
      <w:r w:rsidRPr="00086F8C">
        <w:rPr>
          <w:rFonts w:asciiTheme="majorBidi" w:hAnsiTheme="majorBidi" w:cstheme="majorBidi"/>
        </w:rPr>
        <w:t xml:space="preserve"> it is so monotonous and simple query still wanted to add </w:t>
      </w:r>
      <w:r w:rsidR="00235506" w:rsidRPr="00086F8C">
        <w:rPr>
          <w:rFonts w:asciiTheme="majorBidi" w:hAnsiTheme="majorBidi" w:cstheme="majorBidi"/>
        </w:rPr>
        <w:t>the Average tax paid</w:t>
      </w:r>
      <w:r w:rsidR="008C275A" w:rsidRPr="00086F8C">
        <w:rPr>
          <w:rFonts w:asciiTheme="majorBidi" w:hAnsiTheme="majorBidi" w:cstheme="majorBidi"/>
        </w:rPr>
        <w:t>, because for the company it is important to have that for the statistics and analytics.</w:t>
      </w:r>
    </w:p>
    <w:p w14:paraId="03D2E7A2" w14:textId="77777777" w:rsidR="008C275A" w:rsidRPr="00086F8C" w:rsidRDefault="008C275A" w:rsidP="00A17B12">
      <w:pPr>
        <w:rPr>
          <w:rFonts w:asciiTheme="majorBidi" w:hAnsiTheme="majorBidi" w:cstheme="majorBidi"/>
        </w:rPr>
      </w:pPr>
    </w:p>
    <w:p w14:paraId="30E3B33C" w14:textId="7798AD6B" w:rsidR="001F39BD" w:rsidRPr="00086F8C" w:rsidRDefault="001F39BD" w:rsidP="001F39BD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</w:rPr>
        <w:t>SELECT</w:t>
      </w:r>
      <w:r w:rsidRPr="00086F8C">
        <w:rPr>
          <w:rFonts w:asciiTheme="majorBidi" w:hAnsiTheme="majorBidi" w:cstheme="majorBidi"/>
        </w:rPr>
        <w:t xml:space="preserve"> </w:t>
      </w:r>
      <w:r w:rsidRPr="00086F8C">
        <w:rPr>
          <w:rFonts w:asciiTheme="majorBidi" w:hAnsiTheme="majorBidi" w:cstheme="majorBidi"/>
          <w:color w:val="00B050"/>
        </w:rPr>
        <w:t>avg</w:t>
      </w:r>
      <w:r w:rsidRPr="00086F8C">
        <w:rPr>
          <w:rFonts w:asciiTheme="majorBidi" w:hAnsiTheme="majorBidi" w:cstheme="majorBidi"/>
        </w:rPr>
        <w:t>(taxAmount)</w:t>
      </w:r>
    </w:p>
    <w:p w14:paraId="4A59735D" w14:textId="7E14E70D" w:rsidR="0062612A" w:rsidRPr="00086F8C" w:rsidRDefault="001F39BD" w:rsidP="001F39BD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</w:rPr>
        <w:t>FROM</w:t>
      </w:r>
      <w:r w:rsidRPr="00086F8C">
        <w:rPr>
          <w:rFonts w:asciiTheme="majorBidi" w:hAnsiTheme="majorBidi" w:cstheme="majorBidi"/>
        </w:rPr>
        <w:t xml:space="preserve"> taxdetails;</w:t>
      </w:r>
    </w:p>
    <w:p w14:paraId="7FAA8884" w14:textId="77777777" w:rsidR="0062612A" w:rsidRPr="00086F8C" w:rsidRDefault="0062612A" w:rsidP="00440C81">
      <w:pPr>
        <w:rPr>
          <w:rFonts w:asciiTheme="majorBidi" w:hAnsiTheme="majorBidi" w:cstheme="majorBidi"/>
          <w:b/>
        </w:rPr>
      </w:pPr>
    </w:p>
    <w:p w14:paraId="2ABCF904" w14:textId="77777777" w:rsidR="00CE2288" w:rsidRPr="00086F8C" w:rsidRDefault="00CE2288" w:rsidP="00A17B12">
      <w:pPr>
        <w:rPr>
          <w:rFonts w:asciiTheme="majorBidi" w:hAnsiTheme="majorBidi" w:cstheme="majorBidi"/>
          <w:b/>
        </w:rPr>
      </w:pPr>
    </w:p>
    <w:p w14:paraId="4F336AFA" w14:textId="0FD796AF" w:rsidR="00A17B12" w:rsidRPr="00086F8C" w:rsidRDefault="00AB4EE1" w:rsidP="00A17B12">
      <w:pPr>
        <w:rPr>
          <w:rFonts w:asciiTheme="majorBidi" w:hAnsiTheme="majorBidi" w:cstheme="majorBidi"/>
          <w:b/>
        </w:rPr>
      </w:pPr>
      <w:r w:rsidRPr="00086F8C">
        <w:rPr>
          <w:rFonts w:asciiTheme="majorBidi" w:hAnsiTheme="majorBidi" w:cstheme="majorBidi"/>
        </w:rPr>
        <w:t xml:space="preserve">Q: </w:t>
      </w:r>
      <w:r w:rsidRPr="00086F8C">
        <w:rPr>
          <w:rFonts w:asciiTheme="majorBidi" w:hAnsiTheme="majorBidi" w:cstheme="majorBidi"/>
          <w:b/>
        </w:rPr>
        <w:t>Show the n</w:t>
      </w:r>
      <w:r w:rsidR="00700E72" w:rsidRPr="00086F8C">
        <w:rPr>
          <w:rFonts w:asciiTheme="majorBidi" w:hAnsiTheme="majorBidi" w:cstheme="majorBidi"/>
          <w:b/>
        </w:rPr>
        <w:t xml:space="preserve">umber of </w:t>
      </w:r>
      <w:r w:rsidRPr="00086F8C">
        <w:rPr>
          <w:rFonts w:asciiTheme="majorBidi" w:hAnsiTheme="majorBidi" w:cstheme="majorBidi"/>
          <w:b/>
        </w:rPr>
        <w:t>e</w:t>
      </w:r>
      <w:r w:rsidR="00700E72" w:rsidRPr="00086F8C">
        <w:rPr>
          <w:rFonts w:asciiTheme="majorBidi" w:hAnsiTheme="majorBidi" w:cstheme="majorBidi"/>
          <w:b/>
        </w:rPr>
        <w:t xml:space="preserve">mployee </w:t>
      </w:r>
      <w:r w:rsidRPr="00086F8C">
        <w:rPr>
          <w:rFonts w:asciiTheme="majorBidi" w:hAnsiTheme="majorBidi" w:cstheme="majorBidi"/>
          <w:b/>
        </w:rPr>
        <w:t>for</w:t>
      </w:r>
      <w:r w:rsidR="00700E72" w:rsidRPr="00086F8C">
        <w:rPr>
          <w:rFonts w:asciiTheme="majorBidi" w:hAnsiTheme="majorBidi" w:cstheme="majorBidi"/>
          <w:b/>
        </w:rPr>
        <w:t xml:space="preserve"> given office</w:t>
      </w:r>
      <w:r w:rsidRPr="00086F8C">
        <w:rPr>
          <w:rFonts w:asciiTheme="majorBidi" w:hAnsiTheme="majorBidi" w:cstheme="majorBidi"/>
          <w:b/>
        </w:rPr>
        <w:t xml:space="preserve"> code</w:t>
      </w:r>
      <w:r w:rsidR="00700E72" w:rsidRPr="00086F8C">
        <w:rPr>
          <w:rFonts w:asciiTheme="majorBidi" w:hAnsiTheme="majorBidi" w:cstheme="majorBidi"/>
          <w:b/>
        </w:rPr>
        <w:t>.</w:t>
      </w:r>
    </w:p>
    <w:p w14:paraId="5C4DB722" w14:textId="5E66607E" w:rsidR="00DC119E" w:rsidRPr="00086F8C" w:rsidRDefault="00583409" w:rsidP="00A17B12">
      <w:pPr>
        <w:rPr>
          <w:rFonts w:asciiTheme="majorBidi" w:hAnsiTheme="majorBidi" w:cstheme="majorBidi"/>
          <w:b/>
        </w:rPr>
      </w:pPr>
      <w:r w:rsidRPr="00086F8C">
        <w:rPr>
          <w:rFonts w:asciiTheme="majorBidi" w:hAnsiTheme="majorBidi" w:cstheme="majorBidi"/>
        </w:rPr>
        <w:t>The following query is multirelational</w:t>
      </w:r>
      <w:r w:rsidR="00DC0141" w:rsidRPr="00086F8C">
        <w:rPr>
          <w:rFonts w:asciiTheme="majorBidi" w:hAnsiTheme="majorBidi" w:cstheme="majorBidi"/>
        </w:rPr>
        <w:t xml:space="preserve"> and uses </w:t>
      </w:r>
      <w:r w:rsidR="00DC0141" w:rsidRPr="00086F8C">
        <w:rPr>
          <w:rFonts w:asciiTheme="majorBidi" w:hAnsiTheme="majorBidi" w:cstheme="majorBidi"/>
          <w:b/>
        </w:rPr>
        <w:t>JOIN</w:t>
      </w:r>
      <w:r w:rsidR="002A114A" w:rsidRPr="00086F8C">
        <w:rPr>
          <w:rFonts w:asciiTheme="majorBidi" w:hAnsiTheme="majorBidi" w:cstheme="majorBidi"/>
          <w:b/>
        </w:rPr>
        <w:t xml:space="preserve"> </w:t>
      </w:r>
      <w:r w:rsidR="002A114A" w:rsidRPr="00086F8C">
        <w:rPr>
          <w:rFonts w:asciiTheme="majorBidi" w:hAnsiTheme="majorBidi" w:cstheme="majorBidi"/>
        </w:rPr>
        <w:t xml:space="preserve">matching the offices.officeCode with the </w:t>
      </w:r>
      <w:r w:rsidR="00924859" w:rsidRPr="00086F8C">
        <w:rPr>
          <w:rFonts w:asciiTheme="majorBidi" w:hAnsiTheme="majorBidi" w:cstheme="majorBidi"/>
        </w:rPr>
        <w:t>foreign key for employees employees.office</w:t>
      </w:r>
      <w:r w:rsidR="00DC0141" w:rsidRPr="00086F8C">
        <w:rPr>
          <w:rFonts w:asciiTheme="majorBidi" w:hAnsiTheme="majorBidi" w:cstheme="majorBidi"/>
        </w:rPr>
        <w:t>. To the</w:t>
      </w:r>
      <w:r w:rsidR="005A7E0A" w:rsidRPr="00086F8C">
        <w:rPr>
          <w:rFonts w:asciiTheme="majorBidi" w:hAnsiTheme="majorBidi" w:cstheme="majorBidi"/>
          <w:b/>
        </w:rPr>
        <w:t xml:space="preserve"> WHERE </w:t>
      </w:r>
      <w:r w:rsidR="005A7E0A" w:rsidRPr="00086F8C">
        <w:rPr>
          <w:rFonts w:asciiTheme="majorBidi" w:hAnsiTheme="majorBidi" w:cstheme="majorBidi"/>
        </w:rPr>
        <w:t xml:space="preserve">clause </w:t>
      </w:r>
      <w:r w:rsidR="00607241" w:rsidRPr="00086F8C">
        <w:rPr>
          <w:rFonts w:asciiTheme="majorBidi" w:hAnsiTheme="majorBidi" w:cstheme="majorBidi"/>
        </w:rPr>
        <w:t>office code is passed as reference.</w:t>
      </w:r>
      <w:r w:rsidR="00DC0141" w:rsidRPr="00086F8C">
        <w:rPr>
          <w:rFonts w:asciiTheme="majorBidi" w:hAnsiTheme="majorBidi" w:cstheme="majorBidi"/>
        </w:rPr>
        <w:t xml:space="preserve"> </w:t>
      </w:r>
      <w:r w:rsidR="00607241" w:rsidRPr="00086F8C">
        <w:rPr>
          <w:rFonts w:asciiTheme="majorBidi" w:hAnsiTheme="majorBidi" w:cstheme="majorBidi"/>
        </w:rPr>
        <w:t xml:space="preserve">The query should return us number of employees working </w:t>
      </w:r>
      <w:r w:rsidR="00C63674" w:rsidRPr="00086F8C">
        <w:rPr>
          <w:rFonts w:asciiTheme="majorBidi" w:hAnsiTheme="majorBidi" w:cstheme="majorBidi"/>
        </w:rPr>
        <w:t>in the given office</w:t>
      </w:r>
      <w:r w:rsidR="002C772A" w:rsidRPr="00086F8C">
        <w:rPr>
          <w:rFonts w:asciiTheme="majorBidi" w:hAnsiTheme="majorBidi" w:cstheme="majorBidi"/>
        </w:rPr>
        <w:t>.</w:t>
      </w:r>
    </w:p>
    <w:p w14:paraId="1856D7A6" w14:textId="77777777" w:rsidR="002934D9" w:rsidRPr="00086F8C" w:rsidRDefault="002934D9" w:rsidP="00A17B12">
      <w:pPr>
        <w:rPr>
          <w:rFonts w:asciiTheme="majorBidi" w:hAnsiTheme="majorBidi" w:cstheme="majorBidi"/>
        </w:rPr>
      </w:pPr>
    </w:p>
    <w:p w14:paraId="6916593C" w14:textId="77777777" w:rsidR="00A17B12" w:rsidRPr="00086F8C" w:rsidRDefault="00A17B12" w:rsidP="00A17B12">
      <w:pPr>
        <w:rPr>
          <w:rFonts w:asciiTheme="majorBidi" w:hAnsiTheme="majorBidi" w:cstheme="majorBidi"/>
          <w:lang w:val="en-US"/>
        </w:rPr>
      </w:pPr>
      <w:r w:rsidRPr="00086F8C">
        <w:rPr>
          <w:rFonts w:asciiTheme="majorBidi" w:hAnsiTheme="majorBidi" w:cstheme="majorBidi"/>
          <w:color w:val="00B050"/>
          <w:lang w:val="en-US"/>
        </w:rPr>
        <w:t>SELECT</w:t>
      </w:r>
      <w:r w:rsidRPr="00086F8C">
        <w:rPr>
          <w:rFonts w:asciiTheme="majorBidi" w:hAnsiTheme="majorBidi" w:cstheme="majorBidi"/>
          <w:color w:val="00B050"/>
        </w:rPr>
        <w:t xml:space="preserve"> </w:t>
      </w:r>
      <w:r w:rsidRPr="00086F8C">
        <w:rPr>
          <w:rFonts w:asciiTheme="majorBidi" w:hAnsiTheme="majorBidi" w:cstheme="majorBidi"/>
        </w:rPr>
        <w:t xml:space="preserve">offices.adress, </w:t>
      </w:r>
      <w:r w:rsidRPr="00086F8C">
        <w:rPr>
          <w:rFonts w:asciiTheme="majorBidi" w:hAnsiTheme="majorBidi" w:cstheme="majorBidi"/>
          <w:color w:val="00B050"/>
        </w:rPr>
        <w:t>count</w:t>
      </w:r>
      <w:r w:rsidRPr="00086F8C">
        <w:rPr>
          <w:rFonts w:asciiTheme="majorBidi" w:hAnsiTheme="majorBidi" w:cstheme="majorBidi"/>
        </w:rPr>
        <w:t>(employeeID</w:t>
      </w:r>
      <w:r w:rsidRPr="00086F8C">
        <w:rPr>
          <w:rFonts w:asciiTheme="majorBidi" w:hAnsiTheme="majorBidi" w:cstheme="majorBidi"/>
          <w:lang w:val="en-US"/>
        </w:rPr>
        <w:t>)</w:t>
      </w:r>
    </w:p>
    <w:p w14:paraId="7FA0BF57" w14:textId="77777777" w:rsidR="00A17B12" w:rsidRPr="00086F8C" w:rsidRDefault="00A17B12" w:rsidP="00A17B12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  <w:lang w:val="en-US"/>
        </w:rPr>
        <w:t>FROM</w:t>
      </w:r>
      <w:r w:rsidRPr="00086F8C">
        <w:rPr>
          <w:rFonts w:asciiTheme="majorBidi" w:hAnsiTheme="majorBidi" w:cstheme="majorBidi"/>
          <w:color w:val="00B050"/>
        </w:rPr>
        <w:t xml:space="preserve"> </w:t>
      </w:r>
      <w:r w:rsidRPr="00086F8C">
        <w:rPr>
          <w:rFonts w:asciiTheme="majorBidi" w:hAnsiTheme="majorBidi" w:cstheme="majorBidi"/>
        </w:rPr>
        <w:t>offices</w:t>
      </w:r>
    </w:p>
    <w:p w14:paraId="71CE7FEE" w14:textId="77777777" w:rsidR="00A17B12" w:rsidRPr="00086F8C" w:rsidRDefault="00A17B12" w:rsidP="00A17B12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  <w:lang w:val="en-US"/>
        </w:rPr>
        <w:t>JOIN</w:t>
      </w:r>
      <w:r w:rsidRPr="00086F8C">
        <w:rPr>
          <w:rFonts w:asciiTheme="majorBidi" w:hAnsiTheme="majorBidi" w:cstheme="majorBidi"/>
          <w:color w:val="00B050"/>
        </w:rPr>
        <w:t xml:space="preserve"> </w:t>
      </w:r>
      <w:r w:rsidRPr="00086F8C">
        <w:rPr>
          <w:rFonts w:asciiTheme="majorBidi" w:hAnsiTheme="majorBidi" w:cstheme="majorBidi"/>
        </w:rPr>
        <w:t xml:space="preserve">employees </w:t>
      </w:r>
      <w:r w:rsidRPr="00086F8C">
        <w:rPr>
          <w:rFonts w:asciiTheme="majorBidi" w:hAnsiTheme="majorBidi" w:cstheme="majorBidi"/>
          <w:color w:val="00B050"/>
          <w:lang w:val="en-US"/>
        </w:rPr>
        <w:t>ON</w:t>
      </w:r>
      <w:r w:rsidRPr="00086F8C">
        <w:rPr>
          <w:rFonts w:asciiTheme="majorBidi" w:hAnsiTheme="majorBidi" w:cstheme="majorBidi"/>
          <w:color w:val="00B050"/>
        </w:rPr>
        <w:t xml:space="preserve"> </w:t>
      </w:r>
      <w:r w:rsidRPr="00086F8C">
        <w:rPr>
          <w:rFonts w:asciiTheme="majorBidi" w:hAnsiTheme="majorBidi" w:cstheme="majorBidi"/>
        </w:rPr>
        <w:t>offices.officeCode = employees.office</w:t>
      </w:r>
    </w:p>
    <w:p w14:paraId="48392D5F" w14:textId="7A3F1C3A" w:rsidR="00A17B12" w:rsidRPr="00086F8C" w:rsidRDefault="00A17B12" w:rsidP="00A17B12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  <w:lang w:val="en-US"/>
        </w:rPr>
        <w:t>WHERE</w:t>
      </w:r>
      <w:r w:rsidRPr="00086F8C">
        <w:rPr>
          <w:rFonts w:asciiTheme="majorBidi" w:hAnsiTheme="majorBidi" w:cstheme="majorBidi"/>
        </w:rPr>
        <w:t xml:space="preserve"> officeCode = </w:t>
      </w:r>
      <w:r w:rsidR="00126741" w:rsidRPr="00086F8C">
        <w:rPr>
          <w:rFonts w:asciiTheme="majorBidi" w:hAnsiTheme="majorBidi" w:cstheme="majorBidi"/>
        </w:rPr>
        <w:t>18802</w:t>
      </w:r>
      <w:r w:rsidR="00126741">
        <w:rPr>
          <w:rFonts w:asciiTheme="majorBidi" w:hAnsiTheme="majorBidi" w:cstheme="majorBidi"/>
        </w:rPr>
        <w:t>;</w:t>
      </w:r>
    </w:p>
    <w:p w14:paraId="5F2D4F31" w14:textId="77777777" w:rsidR="00CE2288" w:rsidRPr="00086F8C" w:rsidRDefault="00CE2288" w:rsidP="00D9026D">
      <w:pPr>
        <w:rPr>
          <w:rFonts w:asciiTheme="majorBidi" w:hAnsiTheme="majorBidi" w:cstheme="majorBidi"/>
        </w:rPr>
      </w:pPr>
    </w:p>
    <w:p w14:paraId="04686F1D" w14:textId="77777777" w:rsidR="00336774" w:rsidRPr="00086F8C" w:rsidRDefault="00336774" w:rsidP="00D9026D">
      <w:pPr>
        <w:rPr>
          <w:rFonts w:asciiTheme="majorBidi" w:hAnsiTheme="majorBidi" w:cstheme="majorBidi"/>
        </w:rPr>
      </w:pPr>
    </w:p>
    <w:p w14:paraId="59FDD8DF" w14:textId="77777777" w:rsidR="007F2602" w:rsidRPr="00086F8C" w:rsidRDefault="00AB4EE1" w:rsidP="00D9026D">
      <w:pPr>
        <w:rPr>
          <w:rFonts w:asciiTheme="majorBidi" w:hAnsiTheme="majorBidi" w:cstheme="majorBidi"/>
          <w:b/>
        </w:rPr>
      </w:pPr>
      <w:r w:rsidRPr="00086F8C">
        <w:rPr>
          <w:rFonts w:asciiTheme="majorBidi" w:hAnsiTheme="majorBidi" w:cstheme="majorBidi"/>
        </w:rPr>
        <w:t xml:space="preserve">Q: </w:t>
      </w:r>
      <w:r w:rsidR="00F35200" w:rsidRPr="00086F8C">
        <w:rPr>
          <w:rFonts w:asciiTheme="majorBidi" w:hAnsiTheme="majorBidi" w:cstheme="majorBidi"/>
          <w:b/>
        </w:rPr>
        <w:t>If we want to check how many transactions given customer has mad</w:t>
      </w:r>
      <w:r w:rsidR="00DC119E" w:rsidRPr="00086F8C">
        <w:rPr>
          <w:rFonts w:asciiTheme="majorBidi" w:hAnsiTheme="majorBidi" w:cstheme="majorBidi"/>
          <w:b/>
        </w:rPr>
        <w:t>e</w:t>
      </w:r>
    </w:p>
    <w:p w14:paraId="233B755B" w14:textId="24576B50" w:rsidR="00575624" w:rsidRPr="00086F8C" w:rsidRDefault="007F2602" w:rsidP="00D9026D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 xml:space="preserve">The following query is multirelational and uses </w:t>
      </w:r>
      <w:r w:rsidRPr="00086F8C">
        <w:rPr>
          <w:rFonts w:asciiTheme="majorBidi" w:hAnsiTheme="majorBidi" w:cstheme="majorBidi"/>
          <w:b/>
        </w:rPr>
        <w:t>JOIN</w:t>
      </w:r>
      <w:r w:rsidR="005F08C7" w:rsidRPr="00086F8C">
        <w:rPr>
          <w:rFonts w:asciiTheme="majorBidi" w:hAnsiTheme="majorBidi" w:cstheme="majorBidi"/>
          <w:b/>
        </w:rPr>
        <w:t xml:space="preserve">, </w:t>
      </w:r>
      <w:r w:rsidR="005F08C7" w:rsidRPr="00086F8C">
        <w:rPr>
          <w:rFonts w:asciiTheme="majorBidi" w:hAnsiTheme="majorBidi" w:cstheme="majorBidi"/>
        </w:rPr>
        <w:t>joining transactions to the customers by matching customers.walletAdress</w:t>
      </w:r>
      <w:r w:rsidR="000D2D0B" w:rsidRPr="00086F8C">
        <w:rPr>
          <w:rFonts w:asciiTheme="majorBidi" w:hAnsiTheme="majorBidi" w:cstheme="majorBidi"/>
        </w:rPr>
        <w:t xml:space="preserve"> with transactions.transactionWallet which is foreign key for the transactions</w:t>
      </w:r>
      <w:r w:rsidR="00DA17EA" w:rsidRPr="00086F8C">
        <w:rPr>
          <w:rFonts w:asciiTheme="majorBidi" w:hAnsiTheme="majorBidi" w:cstheme="majorBidi"/>
          <w:b/>
        </w:rPr>
        <w:t xml:space="preserve">. </w:t>
      </w:r>
      <w:r w:rsidR="00DA17EA" w:rsidRPr="00086F8C">
        <w:rPr>
          <w:rFonts w:asciiTheme="majorBidi" w:hAnsiTheme="majorBidi" w:cstheme="majorBidi"/>
        </w:rPr>
        <w:t>Parameter used to sati</w:t>
      </w:r>
      <w:r w:rsidR="00BF6025" w:rsidRPr="00086F8C">
        <w:rPr>
          <w:rFonts w:asciiTheme="majorBidi" w:hAnsiTheme="majorBidi" w:cstheme="majorBidi"/>
        </w:rPr>
        <w:t>s</w:t>
      </w:r>
      <w:r w:rsidR="00DA17EA" w:rsidRPr="00086F8C">
        <w:rPr>
          <w:rFonts w:asciiTheme="majorBidi" w:hAnsiTheme="majorBidi" w:cstheme="majorBidi"/>
        </w:rPr>
        <w:t xml:space="preserve">fy the </w:t>
      </w:r>
      <w:r w:rsidR="00126741" w:rsidRPr="00086F8C">
        <w:rPr>
          <w:rFonts w:asciiTheme="majorBidi" w:hAnsiTheme="majorBidi" w:cstheme="majorBidi"/>
          <w:b/>
        </w:rPr>
        <w:t xml:space="preserve">WHERE </w:t>
      </w:r>
      <w:r w:rsidR="00126741" w:rsidRPr="00086F8C">
        <w:rPr>
          <w:rFonts w:asciiTheme="majorBidi" w:hAnsiTheme="majorBidi" w:cstheme="majorBidi"/>
        </w:rPr>
        <w:t>clause</w:t>
      </w:r>
      <w:r w:rsidR="00DA17EA" w:rsidRPr="00086F8C">
        <w:rPr>
          <w:rFonts w:asciiTheme="majorBidi" w:hAnsiTheme="majorBidi" w:cstheme="majorBidi"/>
        </w:rPr>
        <w:t xml:space="preserve"> is the customer</w:t>
      </w:r>
      <w:r w:rsidR="00575624" w:rsidRPr="00086F8C">
        <w:rPr>
          <w:rFonts w:asciiTheme="majorBidi" w:hAnsiTheme="majorBidi" w:cstheme="majorBidi"/>
        </w:rPr>
        <w:t>s.ID</w:t>
      </w:r>
    </w:p>
    <w:p w14:paraId="6FF2264F" w14:textId="77777777" w:rsidR="00575624" w:rsidRPr="00086F8C" w:rsidRDefault="00575624" w:rsidP="00D9026D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>It is expected to return us numeric value for number of transactions that were made.</w:t>
      </w:r>
    </w:p>
    <w:p w14:paraId="2F58EBA3" w14:textId="46DB5BBE" w:rsidR="002934D9" w:rsidRPr="00086F8C" w:rsidRDefault="00DC119E" w:rsidP="00D9026D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 xml:space="preserve">this is important because, </w:t>
      </w:r>
      <w:r w:rsidR="002C772A" w:rsidRPr="00086F8C">
        <w:rPr>
          <w:rFonts w:asciiTheme="majorBidi" w:hAnsiTheme="majorBidi" w:cstheme="majorBidi"/>
        </w:rPr>
        <w:t xml:space="preserve">we may want to double check the total profit made by wallet, in that case we may need to sum up </w:t>
      </w:r>
      <w:r w:rsidR="00762B22" w:rsidRPr="00086F8C">
        <w:rPr>
          <w:rFonts w:asciiTheme="majorBidi" w:hAnsiTheme="majorBidi" w:cstheme="majorBidi"/>
        </w:rPr>
        <w:t xml:space="preserve">the transactions and instead of checking the wallet </w:t>
      </w:r>
      <w:r w:rsidR="00BF6025" w:rsidRPr="00086F8C">
        <w:rPr>
          <w:rFonts w:asciiTheme="majorBidi" w:hAnsiTheme="majorBidi" w:cstheme="majorBidi"/>
        </w:rPr>
        <w:t>address</w:t>
      </w:r>
      <w:r w:rsidR="00762B22" w:rsidRPr="00086F8C">
        <w:rPr>
          <w:rFonts w:asciiTheme="majorBidi" w:hAnsiTheme="majorBidi" w:cstheme="majorBidi"/>
        </w:rPr>
        <w:t xml:space="preserve"> for each we may just count it.</w:t>
      </w:r>
    </w:p>
    <w:p w14:paraId="264E05F3" w14:textId="77777777" w:rsidR="002934D9" w:rsidRPr="00086F8C" w:rsidRDefault="002934D9" w:rsidP="00D9026D">
      <w:pPr>
        <w:rPr>
          <w:rFonts w:asciiTheme="majorBidi" w:hAnsiTheme="majorBidi" w:cstheme="majorBidi"/>
          <w:b/>
        </w:rPr>
      </w:pPr>
    </w:p>
    <w:p w14:paraId="63976537" w14:textId="77777777" w:rsidR="00C06A98" w:rsidRPr="00086F8C" w:rsidRDefault="00C06A98" w:rsidP="00C06A98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  <w:lang w:val="en-US"/>
        </w:rPr>
        <w:t>SELECT</w:t>
      </w:r>
      <w:r w:rsidRPr="00086F8C">
        <w:rPr>
          <w:rFonts w:asciiTheme="majorBidi" w:hAnsiTheme="majorBidi" w:cstheme="majorBidi"/>
          <w:color w:val="00B050"/>
        </w:rPr>
        <w:t xml:space="preserve"> </w:t>
      </w:r>
      <w:r w:rsidRPr="00086F8C">
        <w:rPr>
          <w:rFonts w:asciiTheme="majorBidi" w:hAnsiTheme="majorBidi" w:cstheme="majorBidi"/>
        </w:rPr>
        <w:t xml:space="preserve">customers.first_name </w:t>
      </w:r>
      <w:r w:rsidRPr="00086F8C">
        <w:rPr>
          <w:rFonts w:asciiTheme="majorBidi" w:hAnsiTheme="majorBidi" w:cstheme="majorBidi"/>
          <w:color w:val="00B050"/>
        </w:rPr>
        <w:t xml:space="preserve">as </w:t>
      </w:r>
      <w:r w:rsidRPr="00086F8C">
        <w:rPr>
          <w:rFonts w:asciiTheme="majorBidi" w:hAnsiTheme="majorBidi" w:cstheme="majorBidi"/>
        </w:rPr>
        <w:t xml:space="preserve">Customer, count(transactionID) </w:t>
      </w:r>
      <w:r w:rsidRPr="00086F8C">
        <w:rPr>
          <w:rFonts w:asciiTheme="majorBidi" w:hAnsiTheme="majorBidi" w:cstheme="majorBidi"/>
          <w:color w:val="00B050"/>
        </w:rPr>
        <w:t xml:space="preserve">as </w:t>
      </w:r>
      <w:r w:rsidRPr="00086F8C">
        <w:rPr>
          <w:rFonts w:asciiTheme="majorBidi" w:hAnsiTheme="majorBidi" w:cstheme="majorBidi"/>
        </w:rPr>
        <w:t xml:space="preserve">transactionsMade,customers.walletAdress </w:t>
      </w:r>
      <w:r w:rsidRPr="00086F8C">
        <w:rPr>
          <w:rFonts w:asciiTheme="majorBidi" w:hAnsiTheme="majorBidi" w:cstheme="majorBidi"/>
          <w:color w:val="00B050"/>
        </w:rPr>
        <w:t xml:space="preserve">as </w:t>
      </w:r>
      <w:r w:rsidRPr="00086F8C">
        <w:rPr>
          <w:rFonts w:asciiTheme="majorBidi" w:hAnsiTheme="majorBidi" w:cstheme="majorBidi"/>
        </w:rPr>
        <w:t xml:space="preserve">Wallet </w:t>
      </w:r>
    </w:p>
    <w:p w14:paraId="068AF2A6" w14:textId="77777777" w:rsidR="00C06A98" w:rsidRPr="00086F8C" w:rsidRDefault="00C06A98" w:rsidP="00C06A98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</w:rPr>
        <w:t xml:space="preserve">FROM </w:t>
      </w:r>
      <w:r w:rsidRPr="00086F8C">
        <w:rPr>
          <w:rFonts w:asciiTheme="majorBidi" w:hAnsiTheme="majorBidi" w:cstheme="majorBidi"/>
        </w:rPr>
        <w:t xml:space="preserve">customers </w:t>
      </w:r>
    </w:p>
    <w:p w14:paraId="5BBC95C8" w14:textId="671E0AA3" w:rsidR="00C06A98" w:rsidRPr="00086F8C" w:rsidRDefault="00C06A98" w:rsidP="00C06A98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</w:rPr>
        <w:t xml:space="preserve">JOIN </w:t>
      </w:r>
      <w:r w:rsidRPr="00086F8C">
        <w:rPr>
          <w:rFonts w:asciiTheme="majorBidi" w:hAnsiTheme="majorBidi" w:cstheme="majorBidi"/>
        </w:rPr>
        <w:t xml:space="preserve">transactions </w:t>
      </w:r>
      <w:r w:rsidRPr="00086F8C">
        <w:rPr>
          <w:rFonts w:asciiTheme="majorBidi" w:hAnsiTheme="majorBidi" w:cstheme="majorBidi"/>
          <w:color w:val="00B050"/>
        </w:rPr>
        <w:t xml:space="preserve">on </w:t>
      </w:r>
      <w:r w:rsidRPr="00086F8C">
        <w:rPr>
          <w:rFonts w:asciiTheme="majorBidi" w:hAnsiTheme="majorBidi" w:cstheme="majorBidi"/>
        </w:rPr>
        <w:t xml:space="preserve">customers.walletAdress = transactions.transactionWallet </w:t>
      </w:r>
    </w:p>
    <w:p w14:paraId="3B56CBD2" w14:textId="7EBBA3D5" w:rsidR="00D9026D" w:rsidRPr="00086F8C" w:rsidRDefault="00C06A98" w:rsidP="00C06A98">
      <w:pPr>
        <w:rPr>
          <w:rFonts w:asciiTheme="majorBidi" w:hAnsiTheme="majorBidi" w:cstheme="majorBidi"/>
          <w:lang w:val="en-US"/>
        </w:rPr>
      </w:pPr>
      <w:r w:rsidRPr="00086F8C">
        <w:rPr>
          <w:rFonts w:asciiTheme="majorBidi" w:hAnsiTheme="majorBidi" w:cstheme="majorBidi"/>
          <w:color w:val="00B050"/>
        </w:rPr>
        <w:t xml:space="preserve">WHERE </w:t>
      </w:r>
      <w:r w:rsidRPr="00086F8C">
        <w:rPr>
          <w:rFonts w:asciiTheme="majorBidi" w:hAnsiTheme="majorBidi" w:cstheme="majorBidi"/>
        </w:rPr>
        <w:t>customers.ID = 9582113310</w:t>
      </w:r>
      <w:r w:rsidR="009368BF" w:rsidRPr="00086F8C">
        <w:rPr>
          <w:rFonts w:asciiTheme="majorBidi" w:hAnsiTheme="majorBidi" w:cstheme="majorBidi"/>
        </w:rPr>
        <w:t>;</w:t>
      </w:r>
    </w:p>
    <w:p w14:paraId="5B90CF34" w14:textId="77777777" w:rsidR="00CE2288" w:rsidRPr="00086F8C" w:rsidRDefault="00CE2288" w:rsidP="009368BF">
      <w:pPr>
        <w:rPr>
          <w:rFonts w:asciiTheme="majorBidi" w:hAnsiTheme="majorBidi" w:cstheme="majorBidi"/>
          <w:b/>
        </w:rPr>
      </w:pPr>
    </w:p>
    <w:p w14:paraId="20F0E732" w14:textId="77777777" w:rsidR="00336774" w:rsidRPr="00086F8C" w:rsidRDefault="00336774" w:rsidP="009368BF">
      <w:pPr>
        <w:rPr>
          <w:rFonts w:asciiTheme="majorBidi" w:hAnsiTheme="majorBidi" w:cstheme="majorBidi"/>
          <w:b/>
        </w:rPr>
      </w:pPr>
    </w:p>
    <w:p w14:paraId="128A26B2" w14:textId="58FB3C26" w:rsidR="00BF6025" w:rsidRPr="00086F8C" w:rsidRDefault="00BF6025" w:rsidP="009368BF">
      <w:pPr>
        <w:rPr>
          <w:rFonts w:asciiTheme="majorBidi" w:hAnsiTheme="majorBidi" w:cstheme="majorBidi"/>
          <w:b/>
        </w:rPr>
      </w:pPr>
    </w:p>
    <w:p w14:paraId="393F7491" w14:textId="5267B4B1" w:rsidR="00BF6025" w:rsidRPr="00086F8C" w:rsidRDefault="00BF6025" w:rsidP="009368BF">
      <w:pPr>
        <w:rPr>
          <w:rFonts w:asciiTheme="majorBidi" w:hAnsiTheme="majorBidi" w:cstheme="majorBidi"/>
          <w:b/>
        </w:rPr>
      </w:pPr>
    </w:p>
    <w:p w14:paraId="6F8BD838" w14:textId="77777777" w:rsidR="00BF6025" w:rsidRPr="00086F8C" w:rsidRDefault="00BF6025" w:rsidP="009368BF">
      <w:pPr>
        <w:rPr>
          <w:rFonts w:asciiTheme="majorBidi" w:hAnsiTheme="majorBidi" w:cstheme="majorBidi"/>
          <w:b/>
        </w:rPr>
      </w:pPr>
    </w:p>
    <w:p w14:paraId="717F6F96" w14:textId="77777777" w:rsidR="00126741" w:rsidRDefault="00126741" w:rsidP="009368BF">
      <w:pPr>
        <w:rPr>
          <w:rFonts w:asciiTheme="majorBidi" w:hAnsiTheme="majorBidi" w:cstheme="majorBidi"/>
          <w:lang w:val="en-US"/>
        </w:rPr>
      </w:pPr>
    </w:p>
    <w:p w14:paraId="3ABE1EBA" w14:textId="77777777" w:rsidR="00126741" w:rsidRDefault="00126741" w:rsidP="009368BF">
      <w:pPr>
        <w:rPr>
          <w:rFonts w:asciiTheme="majorBidi" w:hAnsiTheme="majorBidi" w:cstheme="majorBidi"/>
          <w:lang w:val="en-US"/>
        </w:rPr>
      </w:pPr>
    </w:p>
    <w:p w14:paraId="60C97C53" w14:textId="77777777" w:rsidR="00126741" w:rsidRDefault="00126741" w:rsidP="009368BF">
      <w:pPr>
        <w:rPr>
          <w:rFonts w:asciiTheme="majorBidi" w:hAnsiTheme="majorBidi" w:cstheme="majorBidi"/>
          <w:lang w:val="en-US"/>
        </w:rPr>
      </w:pPr>
    </w:p>
    <w:p w14:paraId="3ADA69FB" w14:textId="0BBDA18D" w:rsidR="009368BF" w:rsidRPr="00086F8C" w:rsidRDefault="007F7ECE" w:rsidP="009368BF">
      <w:pPr>
        <w:rPr>
          <w:rFonts w:asciiTheme="majorBidi" w:hAnsiTheme="majorBidi" w:cstheme="majorBidi"/>
          <w:b/>
        </w:rPr>
      </w:pPr>
      <w:r w:rsidRPr="00086F8C">
        <w:rPr>
          <w:rFonts w:asciiTheme="majorBidi" w:hAnsiTheme="majorBidi" w:cstheme="majorBidi"/>
          <w:lang w:val="en-US"/>
        </w:rPr>
        <w:lastRenderedPageBreak/>
        <w:t xml:space="preserve">Q: </w:t>
      </w:r>
      <w:r w:rsidRPr="00086F8C">
        <w:rPr>
          <w:rFonts w:asciiTheme="majorBidi" w:hAnsiTheme="majorBidi" w:cstheme="majorBidi"/>
          <w:b/>
          <w:lang w:val="en-US"/>
        </w:rPr>
        <w:t>Project the m</w:t>
      </w:r>
      <w:r w:rsidR="00473DE5" w:rsidRPr="00086F8C">
        <w:rPr>
          <w:rFonts w:asciiTheme="majorBidi" w:hAnsiTheme="majorBidi" w:cstheme="majorBidi"/>
          <w:b/>
        </w:rPr>
        <w:t>aximum tax paid by customer</w:t>
      </w:r>
      <w:r w:rsidR="009368BF" w:rsidRPr="00086F8C">
        <w:rPr>
          <w:rFonts w:asciiTheme="majorBidi" w:hAnsiTheme="majorBidi" w:cstheme="majorBidi"/>
          <w:b/>
        </w:rPr>
        <w:t xml:space="preserve"> in 2021</w:t>
      </w:r>
      <w:r w:rsidRPr="00086F8C">
        <w:rPr>
          <w:rFonts w:asciiTheme="majorBidi" w:hAnsiTheme="majorBidi" w:cstheme="majorBidi"/>
          <w:b/>
        </w:rPr>
        <w:t>.</w:t>
      </w:r>
    </w:p>
    <w:p w14:paraId="04B0FFCB" w14:textId="385E3A82" w:rsidR="00145B81" w:rsidRPr="00086F8C" w:rsidRDefault="00BF6025" w:rsidP="009368BF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 xml:space="preserve">The following query is multirelational and uses two </w:t>
      </w:r>
      <w:r w:rsidRPr="00086F8C">
        <w:rPr>
          <w:rFonts w:asciiTheme="majorBidi" w:hAnsiTheme="majorBidi" w:cstheme="majorBidi"/>
          <w:b/>
        </w:rPr>
        <w:t>JOIN</w:t>
      </w:r>
      <w:r w:rsidRPr="00086F8C">
        <w:rPr>
          <w:rFonts w:asciiTheme="majorBidi" w:hAnsiTheme="majorBidi" w:cstheme="majorBidi"/>
        </w:rPr>
        <w:t xml:space="preserve"> clauses in order to retrieve information from two different table that are not connected with each other directly</w:t>
      </w:r>
      <w:r w:rsidR="00EF117F" w:rsidRPr="00086F8C">
        <w:rPr>
          <w:rFonts w:asciiTheme="majorBidi" w:hAnsiTheme="majorBidi" w:cstheme="majorBidi"/>
        </w:rPr>
        <w:t xml:space="preserve">. Firstly joining </w:t>
      </w:r>
      <w:r w:rsidR="00EF117F" w:rsidRPr="00086F8C">
        <w:rPr>
          <w:rFonts w:asciiTheme="majorBidi" w:hAnsiTheme="majorBidi" w:cstheme="majorBidi"/>
          <w:b/>
        </w:rPr>
        <w:t>customers</w:t>
      </w:r>
      <w:r w:rsidR="00EF117F" w:rsidRPr="00086F8C">
        <w:rPr>
          <w:rFonts w:asciiTheme="majorBidi" w:hAnsiTheme="majorBidi" w:cstheme="majorBidi"/>
        </w:rPr>
        <w:t xml:space="preserve"> to the </w:t>
      </w:r>
      <w:r w:rsidR="00DF42AE" w:rsidRPr="00086F8C">
        <w:rPr>
          <w:rFonts w:asciiTheme="majorBidi" w:hAnsiTheme="majorBidi" w:cstheme="majorBidi"/>
          <w:b/>
        </w:rPr>
        <w:t xml:space="preserve">taxdetails </w:t>
      </w:r>
      <w:r w:rsidR="00DF42AE" w:rsidRPr="00086F8C">
        <w:rPr>
          <w:rFonts w:asciiTheme="majorBidi" w:hAnsiTheme="majorBidi" w:cstheme="majorBidi"/>
        </w:rPr>
        <w:t xml:space="preserve">matching the </w:t>
      </w:r>
      <w:r w:rsidR="0050782F" w:rsidRPr="00086F8C">
        <w:rPr>
          <w:rFonts w:asciiTheme="majorBidi" w:hAnsiTheme="majorBidi" w:cstheme="majorBidi"/>
          <w:b/>
        </w:rPr>
        <w:t>customers.ID</w:t>
      </w:r>
      <w:r w:rsidR="0050782F" w:rsidRPr="00086F8C">
        <w:rPr>
          <w:rFonts w:asciiTheme="majorBidi" w:hAnsiTheme="majorBidi" w:cstheme="majorBidi"/>
        </w:rPr>
        <w:t xml:space="preserve"> with </w:t>
      </w:r>
      <w:r w:rsidR="0050782F" w:rsidRPr="00086F8C">
        <w:rPr>
          <w:rFonts w:asciiTheme="majorBidi" w:hAnsiTheme="majorBidi" w:cstheme="majorBidi"/>
          <w:b/>
        </w:rPr>
        <w:t xml:space="preserve">taxdetails.citizenID </w:t>
      </w:r>
      <w:r w:rsidR="0050782F" w:rsidRPr="00086F8C">
        <w:rPr>
          <w:rFonts w:asciiTheme="majorBidi" w:hAnsiTheme="majorBidi" w:cstheme="majorBidi"/>
        </w:rPr>
        <w:t xml:space="preserve">followed by joining the transactions to the customers </w:t>
      </w:r>
      <w:r w:rsidR="0024592F" w:rsidRPr="00086F8C">
        <w:rPr>
          <w:rFonts w:asciiTheme="majorBidi" w:hAnsiTheme="majorBidi" w:cstheme="majorBidi"/>
        </w:rPr>
        <w:t xml:space="preserve">where we matched </w:t>
      </w:r>
      <w:r w:rsidR="0024592F" w:rsidRPr="00086F8C">
        <w:rPr>
          <w:rFonts w:asciiTheme="majorBidi" w:hAnsiTheme="majorBidi" w:cstheme="majorBidi"/>
          <w:b/>
        </w:rPr>
        <w:t>customers.walletAdress</w:t>
      </w:r>
      <w:r w:rsidR="0024592F" w:rsidRPr="00086F8C">
        <w:rPr>
          <w:rFonts w:asciiTheme="majorBidi" w:hAnsiTheme="majorBidi" w:cstheme="majorBidi"/>
        </w:rPr>
        <w:t xml:space="preserve"> with </w:t>
      </w:r>
      <w:r w:rsidR="0024592F" w:rsidRPr="00086F8C">
        <w:rPr>
          <w:rFonts w:asciiTheme="majorBidi" w:hAnsiTheme="majorBidi" w:cstheme="majorBidi"/>
          <w:b/>
        </w:rPr>
        <w:t>transactions</w:t>
      </w:r>
      <w:r w:rsidR="001A3339" w:rsidRPr="00086F8C">
        <w:rPr>
          <w:rFonts w:asciiTheme="majorBidi" w:hAnsiTheme="majorBidi" w:cstheme="majorBidi"/>
          <w:b/>
        </w:rPr>
        <w:t>.transactionWallet</w:t>
      </w:r>
      <w:r w:rsidRPr="00086F8C">
        <w:rPr>
          <w:rFonts w:asciiTheme="majorBidi" w:hAnsiTheme="majorBidi" w:cstheme="majorBidi"/>
        </w:rPr>
        <w:t xml:space="preserve">. </w:t>
      </w:r>
      <w:r w:rsidR="00004749" w:rsidRPr="00086F8C">
        <w:rPr>
          <w:rFonts w:asciiTheme="majorBidi" w:hAnsiTheme="majorBidi" w:cstheme="majorBidi"/>
          <w:b/>
        </w:rPr>
        <w:t>WHERE</w:t>
      </w:r>
      <w:r w:rsidR="00004749" w:rsidRPr="00086F8C">
        <w:rPr>
          <w:rFonts w:asciiTheme="majorBidi" w:hAnsiTheme="majorBidi" w:cstheme="majorBidi"/>
        </w:rPr>
        <w:t xml:space="preserve"> clause is filled with “</w:t>
      </w:r>
      <w:r w:rsidR="00004749" w:rsidRPr="00086F8C">
        <w:rPr>
          <w:rFonts w:asciiTheme="majorBidi" w:hAnsiTheme="majorBidi" w:cstheme="majorBidi"/>
          <w:b/>
        </w:rPr>
        <w:t>%2021”</w:t>
      </w:r>
      <w:r w:rsidR="00004749" w:rsidRPr="00086F8C">
        <w:rPr>
          <w:rFonts w:asciiTheme="majorBidi" w:hAnsiTheme="majorBidi" w:cstheme="majorBidi"/>
        </w:rPr>
        <w:t xml:space="preserve">, because in that query we wanted to retrieve only </w:t>
      </w:r>
      <w:r w:rsidR="00623254" w:rsidRPr="00086F8C">
        <w:rPr>
          <w:rFonts w:asciiTheme="majorBidi" w:hAnsiTheme="majorBidi" w:cstheme="majorBidi"/>
        </w:rPr>
        <w:t xml:space="preserve">information for 2021. </w:t>
      </w:r>
      <w:r w:rsidR="00146136" w:rsidRPr="00086F8C">
        <w:rPr>
          <w:rFonts w:asciiTheme="majorBidi" w:hAnsiTheme="majorBidi" w:cstheme="majorBidi"/>
        </w:rPr>
        <w:t xml:space="preserve">This may be important query because </w:t>
      </w:r>
      <w:r w:rsidR="002953F9" w:rsidRPr="00086F8C">
        <w:rPr>
          <w:rFonts w:asciiTheme="majorBidi" w:hAnsiTheme="majorBidi" w:cstheme="majorBidi"/>
        </w:rPr>
        <w:t xml:space="preserve">these details are also supposed to be logged. </w:t>
      </w:r>
      <w:r w:rsidR="00705858" w:rsidRPr="00086F8C">
        <w:rPr>
          <w:rFonts w:asciiTheme="majorBidi" w:hAnsiTheme="majorBidi" w:cstheme="majorBidi"/>
        </w:rPr>
        <w:t>Of course</w:t>
      </w:r>
      <w:r w:rsidR="00E84FB6" w:rsidRPr="00086F8C">
        <w:rPr>
          <w:rFonts w:asciiTheme="majorBidi" w:hAnsiTheme="majorBidi" w:cstheme="majorBidi"/>
        </w:rPr>
        <w:t>,</w:t>
      </w:r>
      <w:r w:rsidR="00705858" w:rsidRPr="00086F8C">
        <w:rPr>
          <w:rFonts w:asciiTheme="majorBidi" w:hAnsiTheme="majorBidi" w:cstheme="majorBidi"/>
        </w:rPr>
        <w:t xml:space="preserve"> this qu</w:t>
      </w:r>
      <w:r w:rsidR="003F24D7" w:rsidRPr="00086F8C">
        <w:rPr>
          <w:rFonts w:asciiTheme="majorBidi" w:hAnsiTheme="majorBidi" w:cstheme="majorBidi"/>
        </w:rPr>
        <w:t>ery we understand who made most profit within 2021 also.</w:t>
      </w:r>
    </w:p>
    <w:p w14:paraId="501CC0D3" w14:textId="77777777" w:rsidR="00146136" w:rsidRPr="00086F8C" w:rsidRDefault="00146136" w:rsidP="009368BF">
      <w:pPr>
        <w:rPr>
          <w:rFonts w:asciiTheme="majorBidi" w:hAnsiTheme="majorBidi" w:cstheme="majorBidi"/>
          <w:b/>
        </w:rPr>
      </w:pPr>
    </w:p>
    <w:p w14:paraId="2002933F" w14:textId="6FC48134" w:rsidR="009368BF" w:rsidRPr="00086F8C" w:rsidRDefault="009368BF" w:rsidP="009368BF">
      <w:pPr>
        <w:rPr>
          <w:rFonts w:asciiTheme="majorBidi" w:hAnsiTheme="majorBidi" w:cstheme="majorBidi"/>
          <w:b/>
        </w:rPr>
      </w:pPr>
      <w:r w:rsidRPr="00086F8C">
        <w:rPr>
          <w:rFonts w:asciiTheme="majorBidi" w:hAnsiTheme="majorBidi" w:cstheme="majorBidi"/>
          <w:color w:val="00B050"/>
        </w:rPr>
        <w:t xml:space="preserve">SELECT </w:t>
      </w:r>
      <w:r w:rsidRPr="00086F8C">
        <w:rPr>
          <w:rFonts w:asciiTheme="majorBidi" w:hAnsiTheme="majorBidi" w:cstheme="majorBidi"/>
        </w:rPr>
        <w:t xml:space="preserve">concat(customers.first_name," ", customers.last_name) </w:t>
      </w:r>
      <w:r w:rsidRPr="00086F8C">
        <w:rPr>
          <w:rFonts w:asciiTheme="majorBidi" w:hAnsiTheme="majorBidi" w:cstheme="majorBidi"/>
          <w:color w:val="00B050"/>
        </w:rPr>
        <w:t xml:space="preserve">as </w:t>
      </w:r>
      <w:r w:rsidRPr="00086F8C">
        <w:rPr>
          <w:rFonts w:asciiTheme="majorBidi" w:hAnsiTheme="majorBidi" w:cstheme="majorBidi"/>
        </w:rPr>
        <w:t xml:space="preserve">Customer,customers.ID </w:t>
      </w:r>
      <w:r w:rsidRPr="00086F8C">
        <w:rPr>
          <w:rFonts w:asciiTheme="majorBidi" w:hAnsiTheme="majorBidi" w:cstheme="majorBidi"/>
          <w:color w:val="00B050"/>
        </w:rPr>
        <w:t xml:space="preserve">as </w:t>
      </w:r>
      <w:r w:rsidRPr="00086F8C">
        <w:rPr>
          <w:rFonts w:asciiTheme="majorBidi" w:hAnsiTheme="majorBidi" w:cstheme="majorBidi"/>
        </w:rPr>
        <w:t xml:space="preserve">ID, max(taxAmount) </w:t>
      </w:r>
      <w:r w:rsidRPr="00086F8C">
        <w:rPr>
          <w:rFonts w:asciiTheme="majorBidi" w:hAnsiTheme="majorBidi" w:cstheme="majorBidi"/>
          <w:color w:val="00B050"/>
        </w:rPr>
        <w:t xml:space="preserve">as </w:t>
      </w:r>
      <w:r w:rsidRPr="00086F8C">
        <w:rPr>
          <w:rFonts w:asciiTheme="majorBidi" w:hAnsiTheme="majorBidi" w:cstheme="majorBidi"/>
        </w:rPr>
        <w:t>MaximumTaxPaidFor2021</w:t>
      </w:r>
    </w:p>
    <w:p w14:paraId="4E9A65AA" w14:textId="694CC34E" w:rsidR="009368BF" w:rsidRPr="00086F8C" w:rsidRDefault="009368BF" w:rsidP="009368BF">
      <w:pPr>
        <w:rPr>
          <w:rFonts w:asciiTheme="majorBidi" w:hAnsiTheme="majorBidi" w:cstheme="majorBidi"/>
          <w:b/>
        </w:rPr>
      </w:pPr>
      <w:r w:rsidRPr="00086F8C">
        <w:rPr>
          <w:rFonts w:asciiTheme="majorBidi" w:hAnsiTheme="majorBidi" w:cstheme="majorBidi"/>
          <w:color w:val="00B050"/>
          <w:lang w:val="en-US"/>
        </w:rPr>
        <w:t>FROM</w:t>
      </w:r>
      <w:r w:rsidRPr="00086F8C">
        <w:rPr>
          <w:rFonts w:asciiTheme="majorBidi" w:hAnsiTheme="majorBidi" w:cstheme="majorBidi"/>
          <w:color w:val="00B050"/>
        </w:rPr>
        <w:t xml:space="preserve"> </w:t>
      </w:r>
      <w:r w:rsidRPr="00086F8C">
        <w:rPr>
          <w:rFonts w:asciiTheme="majorBidi" w:hAnsiTheme="majorBidi" w:cstheme="majorBidi"/>
        </w:rPr>
        <w:t>taxdetails</w:t>
      </w:r>
    </w:p>
    <w:p w14:paraId="6D92774E" w14:textId="4B77B1B4" w:rsidR="009368BF" w:rsidRPr="00086F8C" w:rsidRDefault="009368BF" w:rsidP="009368BF">
      <w:pPr>
        <w:rPr>
          <w:rFonts w:asciiTheme="majorBidi" w:hAnsiTheme="majorBidi" w:cstheme="majorBidi"/>
          <w:b/>
        </w:rPr>
      </w:pPr>
      <w:r w:rsidRPr="00086F8C">
        <w:rPr>
          <w:rFonts w:asciiTheme="majorBidi" w:hAnsiTheme="majorBidi" w:cstheme="majorBidi"/>
          <w:color w:val="00B050"/>
          <w:lang w:val="en-US"/>
        </w:rPr>
        <w:t>JOIN</w:t>
      </w:r>
      <w:r w:rsidRPr="00086F8C">
        <w:rPr>
          <w:rFonts w:asciiTheme="majorBidi" w:hAnsiTheme="majorBidi" w:cstheme="majorBidi"/>
          <w:color w:val="00B050"/>
        </w:rPr>
        <w:t xml:space="preserve"> </w:t>
      </w:r>
      <w:r w:rsidRPr="00086F8C">
        <w:rPr>
          <w:rFonts w:asciiTheme="majorBidi" w:hAnsiTheme="majorBidi" w:cstheme="majorBidi"/>
        </w:rPr>
        <w:t xml:space="preserve">customers </w:t>
      </w:r>
      <w:r w:rsidRPr="00086F8C">
        <w:rPr>
          <w:rFonts w:asciiTheme="majorBidi" w:hAnsiTheme="majorBidi" w:cstheme="majorBidi"/>
          <w:color w:val="00B050"/>
        </w:rPr>
        <w:t xml:space="preserve">on </w:t>
      </w:r>
      <w:r w:rsidRPr="00086F8C">
        <w:rPr>
          <w:rFonts w:asciiTheme="majorBidi" w:hAnsiTheme="majorBidi" w:cstheme="majorBidi"/>
        </w:rPr>
        <w:t>taxdetails.citizenID = customers.ID</w:t>
      </w:r>
    </w:p>
    <w:p w14:paraId="6996BD72" w14:textId="2CB0F9BC" w:rsidR="009368BF" w:rsidRPr="00086F8C" w:rsidRDefault="009368BF" w:rsidP="009368BF">
      <w:pPr>
        <w:rPr>
          <w:rFonts w:asciiTheme="majorBidi" w:hAnsiTheme="majorBidi" w:cstheme="majorBidi"/>
          <w:b/>
        </w:rPr>
      </w:pPr>
      <w:r w:rsidRPr="00086F8C">
        <w:rPr>
          <w:rFonts w:asciiTheme="majorBidi" w:hAnsiTheme="majorBidi" w:cstheme="majorBidi"/>
          <w:color w:val="00B050"/>
          <w:lang w:val="en-US"/>
        </w:rPr>
        <w:t>JOIN</w:t>
      </w:r>
      <w:r w:rsidRPr="00086F8C">
        <w:rPr>
          <w:rFonts w:asciiTheme="majorBidi" w:hAnsiTheme="majorBidi" w:cstheme="majorBidi"/>
          <w:color w:val="00B050"/>
        </w:rPr>
        <w:t xml:space="preserve"> </w:t>
      </w:r>
      <w:r w:rsidRPr="00086F8C">
        <w:rPr>
          <w:rFonts w:asciiTheme="majorBidi" w:hAnsiTheme="majorBidi" w:cstheme="majorBidi"/>
        </w:rPr>
        <w:t xml:space="preserve">transactions </w:t>
      </w:r>
      <w:r w:rsidRPr="00086F8C">
        <w:rPr>
          <w:rFonts w:asciiTheme="majorBidi" w:hAnsiTheme="majorBidi" w:cstheme="majorBidi"/>
          <w:color w:val="00B050"/>
        </w:rPr>
        <w:t xml:space="preserve">on </w:t>
      </w:r>
      <w:r w:rsidRPr="00086F8C">
        <w:rPr>
          <w:rFonts w:asciiTheme="majorBidi" w:hAnsiTheme="majorBidi" w:cstheme="majorBidi"/>
        </w:rPr>
        <w:t>customers.walletAdress = transactions.transactionWallet</w:t>
      </w:r>
    </w:p>
    <w:p w14:paraId="77DAC798" w14:textId="6BBA7F18" w:rsidR="009368BF" w:rsidRPr="00086F8C" w:rsidRDefault="009368BF" w:rsidP="009368BF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  <w:lang w:val="en-US"/>
        </w:rPr>
        <w:t>WHERE</w:t>
      </w:r>
      <w:r w:rsidRPr="00086F8C">
        <w:rPr>
          <w:rFonts w:asciiTheme="majorBidi" w:hAnsiTheme="majorBidi" w:cstheme="majorBidi"/>
          <w:color w:val="00B050"/>
        </w:rPr>
        <w:t xml:space="preserve"> </w:t>
      </w:r>
      <w:r w:rsidRPr="00086F8C">
        <w:rPr>
          <w:rFonts w:asciiTheme="majorBidi" w:hAnsiTheme="majorBidi" w:cstheme="majorBidi"/>
        </w:rPr>
        <w:t xml:space="preserve">dateWirthdraw </w:t>
      </w:r>
      <w:r w:rsidRPr="00086F8C">
        <w:rPr>
          <w:rFonts w:asciiTheme="majorBidi" w:hAnsiTheme="majorBidi" w:cstheme="majorBidi"/>
          <w:color w:val="00B050"/>
        </w:rPr>
        <w:t xml:space="preserve">like </w:t>
      </w:r>
      <w:r w:rsidRPr="00086F8C">
        <w:rPr>
          <w:rFonts w:asciiTheme="majorBidi" w:hAnsiTheme="majorBidi" w:cstheme="majorBidi"/>
        </w:rPr>
        <w:t>'%2021';</w:t>
      </w:r>
    </w:p>
    <w:p w14:paraId="2DC2412B" w14:textId="222706AD" w:rsidR="005C06CF" w:rsidRPr="00086F8C" w:rsidRDefault="005C06CF" w:rsidP="00525F14">
      <w:pPr>
        <w:rPr>
          <w:rFonts w:asciiTheme="majorBidi" w:hAnsiTheme="majorBidi" w:cstheme="majorBidi"/>
          <w:b/>
          <w:lang w:val="en-US"/>
        </w:rPr>
      </w:pPr>
    </w:p>
    <w:p w14:paraId="4368DD45" w14:textId="77777777" w:rsidR="00336774" w:rsidRPr="00086F8C" w:rsidRDefault="00336774" w:rsidP="00525F14">
      <w:pPr>
        <w:rPr>
          <w:rFonts w:asciiTheme="majorBidi" w:hAnsiTheme="majorBidi" w:cstheme="majorBidi"/>
          <w:b/>
          <w:lang w:val="en-US"/>
        </w:rPr>
      </w:pPr>
    </w:p>
    <w:p w14:paraId="4F2E730B" w14:textId="26915AD8" w:rsidR="00525F14" w:rsidRPr="00086F8C" w:rsidRDefault="007F7ECE" w:rsidP="00525F14">
      <w:pPr>
        <w:rPr>
          <w:rFonts w:asciiTheme="majorBidi" w:hAnsiTheme="majorBidi" w:cstheme="majorBidi"/>
          <w:b/>
          <w:lang w:val="en-US"/>
        </w:rPr>
      </w:pPr>
      <w:r w:rsidRPr="00086F8C">
        <w:rPr>
          <w:rFonts w:asciiTheme="majorBidi" w:hAnsiTheme="majorBidi" w:cstheme="majorBidi"/>
          <w:lang w:val="en-US"/>
        </w:rPr>
        <w:t xml:space="preserve">Q: </w:t>
      </w:r>
      <w:r w:rsidR="00327B90" w:rsidRPr="00086F8C">
        <w:rPr>
          <w:rFonts w:asciiTheme="majorBidi" w:hAnsiTheme="majorBidi" w:cstheme="majorBidi"/>
          <w:b/>
          <w:lang w:val="en-US"/>
        </w:rPr>
        <w:t xml:space="preserve">Project </w:t>
      </w:r>
      <w:r w:rsidR="00F80F3D" w:rsidRPr="00086F8C">
        <w:rPr>
          <w:rFonts w:asciiTheme="majorBidi" w:hAnsiTheme="majorBidi" w:cstheme="majorBidi"/>
          <w:b/>
          <w:lang w:val="en-US"/>
        </w:rPr>
        <w:t>how many customers there are</w:t>
      </w:r>
      <w:r w:rsidR="00525F14" w:rsidRPr="00086F8C">
        <w:rPr>
          <w:rFonts w:asciiTheme="majorBidi" w:hAnsiTheme="majorBidi" w:cstheme="majorBidi"/>
          <w:b/>
          <w:lang w:val="en-US"/>
        </w:rPr>
        <w:t xml:space="preserve"> who h</w:t>
      </w:r>
      <w:r w:rsidRPr="00086F8C">
        <w:rPr>
          <w:rFonts w:asciiTheme="majorBidi" w:hAnsiTheme="majorBidi" w:cstheme="majorBidi"/>
          <w:b/>
          <w:lang w:val="en-US"/>
        </w:rPr>
        <w:t>e</w:t>
      </w:r>
      <w:r w:rsidR="00525F14" w:rsidRPr="00086F8C">
        <w:rPr>
          <w:rFonts w:asciiTheme="majorBidi" w:hAnsiTheme="majorBidi" w:cstheme="majorBidi"/>
          <w:b/>
          <w:lang w:val="en-US"/>
        </w:rPr>
        <w:t>ld their tokens for less than 4 months and managed to made profit.</w:t>
      </w:r>
    </w:p>
    <w:p w14:paraId="66CD6A86" w14:textId="473373A0" w:rsidR="003F24D7" w:rsidRPr="00086F8C" w:rsidRDefault="003F24D7" w:rsidP="00525F14">
      <w:pPr>
        <w:rPr>
          <w:rFonts w:asciiTheme="majorBidi" w:hAnsiTheme="majorBidi" w:cstheme="majorBidi"/>
          <w:lang w:val="en-US"/>
        </w:rPr>
      </w:pPr>
      <w:r w:rsidRPr="00086F8C">
        <w:rPr>
          <w:rFonts w:asciiTheme="majorBidi" w:hAnsiTheme="majorBidi" w:cstheme="majorBidi"/>
          <w:lang w:val="en-US"/>
        </w:rPr>
        <w:t xml:space="preserve">It is not very likely to hold for less than 4 months and still </w:t>
      </w:r>
      <w:r w:rsidR="005C06CF" w:rsidRPr="00086F8C">
        <w:rPr>
          <w:rFonts w:asciiTheme="majorBidi" w:hAnsiTheme="majorBidi" w:cstheme="majorBidi"/>
          <w:lang w:val="en-US"/>
        </w:rPr>
        <w:t>withdraw</w:t>
      </w:r>
      <w:r w:rsidRPr="00086F8C">
        <w:rPr>
          <w:rFonts w:asciiTheme="majorBidi" w:hAnsiTheme="majorBidi" w:cstheme="majorBidi"/>
          <w:lang w:val="en-US"/>
        </w:rPr>
        <w:t xml:space="preserve"> money profitably. </w:t>
      </w:r>
      <w:r w:rsidR="005C06CF" w:rsidRPr="00086F8C">
        <w:rPr>
          <w:rFonts w:asciiTheme="majorBidi" w:hAnsiTheme="majorBidi" w:cstheme="majorBidi"/>
          <w:lang w:val="en-US"/>
        </w:rPr>
        <w:t>So</w:t>
      </w:r>
      <w:r w:rsidR="00E84FB6" w:rsidRPr="00086F8C">
        <w:rPr>
          <w:rFonts w:asciiTheme="majorBidi" w:hAnsiTheme="majorBidi" w:cstheme="majorBidi"/>
          <w:lang w:val="en-US"/>
        </w:rPr>
        <w:t>,</w:t>
      </w:r>
      <w:r w:rsidR="005C06CF" w:rsidRPr="00086F8C">
        <w:rPr>
          <w:rFonts w:asciiTheme="majorBidi" w:hAnsiTheme="majorBidi" w:cstheme="majorBidi"/>
          <w:lang w:val="en-US"/>
        </w:rPr>
        <w:t xml:space="preserve"> this was interesting query and wanted to add.</w:t>
      </w:r>
    </w:p>
    <w:p w14:paraId="4E5A0B76" w14:textId="77777777" w:rsidR="003F24D7" w:rsidRPr="00086F8C" w:rsidRDefault="003F24D7" w:rsidP="00525F14">
      <w:pPr>
        <w:rPr>
          <w:rFonts w:asciiTheme="majorBidi" w:hAnsiTheme="majorBidi" w:cstheme="majorBidi"/>
          <w:b/>
          <w:lang w:val="en-US"/>
        </w:rPr>
      </w:pPr>
    </w:p>
    <w:p w14:paraId="0A6D01B2" w14:textId="425CBF7B" w:rsidR="00525F14" w:rsidRPr="00086F8C" w:rsidRDefault="00525F14" w:rsidP="00525F14">
      <w:pPr>
        <w:rPr>
          <w:rFonts w:asciiTheme="majorBidi" w:hAnsiTheme="majorBidi" w:cstheme="majorBidi"/>
          <w:lang w:val="en-US"/>
        </w:rPr>
      </w:pPr>
      <w:r w:rsidRPr="00086F8C">
        <w:rPr>
          <w:rFonts w:asciiTheme="majorBidi" w:hAnsiTheme="majorBidi" w:cstheme="majorBidi"/>
          <w:color w:val="00B050"/>
          <w:lang w:val="en-US"/>
        </w:rPr>
        <w:t>SELECT COUNT</w:t>
      </w:r>
      <w:r w:rsidRPr="00086F8C">
        <w:rPr>
          <w:rFonts w:asciiTheme="majorBidi" w:hAnsiTheme="majorBidi" w:cstheme="majorBidi"/>
        </w:rPr>
        <w:t xml:space="preserve">(transactions.transactionID) </w:t>
      </w:r>
      <w:r w:rsidRPr="00086F8C">
        <w:rPr>
          <w:rFonts w:asciiTheme="majorBidi" w:hAnsiTheme="majorBidi" w:cstheme="majorBidi"/>
          <w:color w:val="00B050"/>
        </w:rPr>
        <w:t xml:space="preserve">as </w:t>
      </w:r>
      <w:r w:rsidRPr="00086F8C">
        <w:rPr>
          <w:rFonts w:asciiTheme="majorBidi" w:hAnsiTheme="majorBidi" w:cstheme="majorBidi"/>
        </w:rPr>
        <w:t>transcationCount</w:t>
      </w:r>
    </w:p>
    <w:p w14:paraId="774658E0" w14:textId="77777777" w:rsidR="00525F14" w:rsidRPr="00086F8C" w:rsidRDefault="00525F14" w:rsidP="00525F14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  <w:lang w:val="en-US"/>
        </w:rPr>
        <w:t>FROM</w:t>
      </w:r>
      <w:r w:rsidRPr="00086F8C">
        <w:rPr>
          <w:rFonts w:asciiTheme="majorBidi" w:hAnsiTheme="majorBidi" w:cstheme="majorBidi"/>
          <w:color w:val="00B050"/>
        </w:rPr>
        <w:t xml:space="preserve"> </w:t>
      </w:r>
      <w:r w:rsidRPr="00086F8C">
        <w:rPr>
          <w:rFonts w:asciiTheme="majorBidi" w:hAnsiTheme="majorBidi" w:cstheme="majorBidi"/>
        </w:rPr>
        <w:t xml:space="preserve">transactions </w:t>
      </w:r>
    </w:p>
    <w:p w14:paraId="7A4FD7CB" w14:textId="7EEBD294" w:rsidR="00336774" w:rsidRPr="00126741" w:rsidRDefault="00525F14" w:rsidP="009368BF">
      <w:pPr>
        <w:rPr>
          <w:rFonts w:asciiTheme="majorBidi" w:hAnsiTheme="majorBidi" w:cstheme="majorBidi"/>
          <w:lang w:val="en-US"/>
        </w:rPr>
      </w:pPr>
      <w:r w:rsidRPr="00086F8C">
        <w:rPr>
          <w:rFonts w:asciiTheme="majorBidi" w:hAnsiTheme="majorBidi" w:cstheme="majorBidi"/>
          <w:color w:val="00B050"/>
          <w:lang w:val="en-US"/>
        </w:rPr>
        <w:t>WHERE</w:t>
      </w:r>
      <w:r w:rsidRPr="00086F8C">
        <w:rPr>
          <w:rFonts w:asciiTheme="majorBidi" w:hAnsiTheme="majorBidi" w:cstheme="majorBidi"/>
          <w:color w:val="00B050"/>
        </w:rPr>
        <w:t xml:space="preserve"> </w:t>
      </w:r>
      <w:r w:rsidRPr="00086F8C">
        <w:rPr>
          <w:rFonts w:asciiTheme="majorBidi" w:hAnsiTheme="majorBidi" w:cstheme="majorBidi"/>
        </w:rPr>
        <w:t>realizedProfit = 1</w:t>
      </w:r>
      <w:r w:rsidRPr="00086F8C">
        <w:rPr>
          <w:rFonts w:asciiTheme="majorBidi" w:hAnsiTheme="majorBidi" w:cstheme="majorBidi"/>
          <w:lang w:val="en-US"/>
        </w:rPr>
        <w:t xml:space="preserve"> </w:t>
      </w:r>
      <w:r w:rsidRPr="00086F8C">
        <w:rPr>
          <w:rFonts w:asciiTheme="majorBidi" w:hAnsiTheme="majorBidi" w:cstheme="majorBidi"/>
          <w:color w:val="00B050"/>
        </w:rPr>
        <w:t xml:space="preserve">and </w:t>
      </w:r>
      <w:r w:rsidRPr="00086F8C">
        <w:rPr>
          <w:rFonts w:asciiTheme="majorBidi" w:hAnsiTheme="majorBidi" w:cstheme="majorBidi"/>
        </w:rPr>
        <w:t>heldMonths &lt; 4;</w:t>
      </w:r>
      <w:r w:rsidR="0055741A" w:rsidRPr="00086F8C">
        <w:rPr>
          <w:rFonts w:asciiTheme="majorBidi" w:hAnsiTheme="majorBidi" w:cstheme="majorBidi"/>
          <w:b/>
          <w:lang w:val="en-US"/>
        </w:rPr>
        <w:br/>
      </w:r>
    </w:p>
    <w:p w14:paraId="1FD29B04" w14:textId="7503ED2C" w:rsidR="00525F14" w:rsidRPr="00086F8C" w:rsidRDefault="00630102" w:rsidP="009368BF">
      <w:pPr>
        <w:rPr>
          <w:rFonts w:asciiTheme="majorBidi" w:hAnsiTheme="majorBidi" w:cstheme="majorBidi"/>
          <w:b/>
          <w:lang w:val="en-US"/>
        </w:rPr>
      </w:pPr>
      <w:r w:rsidRPr="00086F8C">
        <w:rPr>
          <w:rFonts w:asciiTheme="majorBidi" w:hAnsiTheme="majorBidi" w:cstheme="majorBidi"/>
          <w:lang w:val="en-US"/>
        </w:rPr>
        <w:t xml:space="preserve">Q: </w:t>
      </w:r>
      <w:r w:rsidRPr="00086F8C">
        <w:rPr>
          <w:rFonts w:asciiTheme="majorBidi" w:hAnsiTheme="majorBidi" w:cstheme="majorBidi"/>
          <w:b/>
          <w:lang w:val="en-US"/>
        </w:rPr>
        <w:t>Project the c</w:t>
      </w:r>
      <w:r w:rsidR="00EE587A" w:rsidRPr="00086F8C">
        <w:rPr>
          <w:rFonts w:asciiTheme="majorBidi" w:hAnsiTheme="majorBidi" w:cstheme="majorBidi"/>
          <w:b/>
          <w:lang w:val="en-US"/>
        </w:rPr>
        <w:t>ustomers who are paying tax over 20%</w:t>
      </w:r>
      <w:r w:rsidRPr="00086F8C">
        <w:rPr>
          <w:rFonts w:asciiTheme="majorBidi" w:hAnsiTheme="majorBidi" w:cstheme="majorBidi"/>
          <w:b/>
          <w:lang w:val="en-US"/>
        </w:rPr>
        <w:t>.</w:t>
      </w:r>
    </w:p>
    <w:p w14:paraId="074D072A" w14:textId="6430EAE4" w:rsidR="00643330" w:rsidRPr="00086F8C" w:rsidRDefault="00676A7F" w:rsidP="00643330">
      <w:pPr>
        <w:rPr>
          <w:rFonts w:asciiTheme="majorBidi" w:hAnsiTheme="majorBidi" w:cstheme="majorBidi"/>
          <w:color w:val="DCDDDE"/>
        </w:rPr>
      </w:pPr>
      <w:r w:rsidRPr="00086F8C">
        <w:rPr>
          <w:rFonts w:asciiTheme="majorBidi" w:hAnsiTheme="majorBidi" w:cstheme="majorBidi"/>
          <w:lang w:val="en-US"/>
        </w:rPr>
        <w:t>The following query</w:t>
      </w:r>
      <w:r w:rsidRPr="00086F8C">
        <w:rPr>
          <w:rFonts w:asciiTheme="majorBidi" w:hAnsiTheme="majorBidi" w:cstheme="majorBidi"/>
        </w:rPr>
        <w:t xml:space="preserve"> is one multi relational </w:t>
      </w:r>
      <w:r w:rsidRPr="00086F8C">
        <w:rPr>
          <w:rFonts w:asciiTheme="majorBidi" w:hAnsiTheme="majorBidi" w:cstheme="majorBidi"/>
        </w:rPr>
        <w:t>which</w:t>
      </w:r>
      <w:r w:rsidRPr="00086F8C">
        <w:rPr>
          <w:rFonts w:asciiTheme="majorBidi" w:hAnsiTheme="majorBidi" w:cstheme="majorBidi"/>
        </w:rPr>
        <w:t xml:space="preserve"> uses view </w:t>
      </w:r>
      <w:r w:rsidRPr="00086F8C">
        <w:rPr>
          <w:rFonts w:asciiTheme="majorBidi" w:hAnsiTheme="majorBidi" w:cstheme="majorBidi"/>
        </w:rPr>
        <w:t>and additionally</w:t>
      </w:r>
      <w:r w:rsidRPr="00086F8C">
        <w:rPr>
          <w:rFonts w:asciiTheme="majorBidi" w:hAnsiTheme="majorBidi" w:cstheme="majorBidi"/>
        </w:rPr>
        <w:t xml:space="preserve"> has a join </w:t>
      </w:r>
      <w:r w:rsidRPr="00086F8C">
        <w:rPr>
          <w:rFonts w:asciiTheme="majorBidi" w:hAnsiTheme="majorBidi" w:cstheme="majorBidi"/>
        </w:rPr>
        <w:t>and</w:t>
      </w:r>
      <w:r w:rsidRPr="00086F8C">
        <w:rPr>
          <w:rFonts w:asciiTheme="majorBidi" w:hAnsiTheme="majorBidi" w:cstheme="majorBidi"/>
        </w:rPr>
        <w:t xml:space="preserve"> uses grouping</w:t>
      </w:r>
      <w:r w:rsidR="001843D9" w:rsidRPr="00086F8C">
        <w:rPr>
          <w:rFonts w:asciiTheme="majorBidi" w:hAnsiTheme="majorBidi" w:cstheme="majorBidi"/>
        </w:rPr>
        <w:t xml:space="preserve">. </w:t>
      </w:r>
      <w:r w:rsidR="00C1790D" w:rsidRPr="00086F8C">
        <w:rPr>
          <w:rFonts w:asciiTheme="majorBidi" w:hAnsiTheme="majorBidi" w:cstheme="majorBidi"/>
        </w:rPr>
        <w:t xml:space="preserve">Firstly created </w:t>
      </w:r>
      <w:r w:rsidR="009F4249" w:rsidRPr="00086F8C">
        <w:rPr>
          <w:rFonts w:asciiTheme="majorBidi" w:hAnsiTheme="majorBidi" w:cstheme="majorBidi"/>
          <w:b/>
          <w:lang w:val="en-US"/>
        </w:rPr>
        <w:t>VIEW</w:t>
      </w:r>
      <w:r w:rsidR="009F4249" w:rsidRPr="00086F8C">
        <w:rPr>
          <w:rFonts w:asciiTheme="majorBidi" w:hAnsiTheme="majorBidi" w:cstheme="majorBidi"/>
          <w:b/>
          <w:lang w:val="en-US"/>
        </w:rPr>
        <w:t xml:space="preserve"> </w:t>
      </w:r>
      <w:r w:rsidR="000D0723" w:rsidRPr="00086F8C">
        <w:rPr>
          <w:rFonts w:asciiTheme="majorBidi" w:hAnsiTheme="majorBidi" w:cstheme="majorBidi"/>
          <w:lang w:val="en-US"/>
        </w:rPr>
        <w:t xml:space="preserve">in order to be able to use it later on as well directly as a table. </w:t>
      </w:r>
      <w:r w:rsidR="00005362" w:rsidRPr="00086F8C">
        <w:rPr>
          <w:rFonts w:asciiTheme="majorBidi" w:hAnsiTheme="majorBidi" w:cstheme="majorBidi"/>
          <w:lang w:val="en-US"/>
        </w:rPr>
        <w:t xml:space="preserve">This </w:t>
      </w:r>
      <w:r w:rsidR="00005362" w:rsidRPr="00086F8C">
        <w:rPr>
          <w:rFonts w:asciiTheme="majorBidi" w:hAnsiTheme="majorBidi" w:cstheme="majorBidi"/>
          <w:b/>
          <w:lang w:val="en-US"/>
        </w:rPr>
        <w:t>VIEW</w:t>
      </w:r>
      <w:r w:rsidR="00005362" w:rsidRPr="00086F8C">
        <w:rPr>
          <w:rFonts w:asciiTheme="majorBidi" w:hAnsiTheme="majorBidi" w:cstheme="majorBidi"/>
          <w:lang w:val="en-US"/>
        </w:rPr>
        <w:t xml:space="preserve"> </w:t>
      </w:r>
      <w:r w:rsidR="00DA02B0" w:rsidRPr="00086F8C">
        <w:rPr>
          <w:rFonts w:asciiTheme="majorBidi" w:hAnsiTheme="majorBidi" w:cstheme="majorBidi"/>
          <w:lang w:val="en-US"/>
        </w:rPr>
        <w:t>contains mutltirelational query</w:t>
      </w:r>
      <w:r w:rsidR="00775D85" w:rsidRPr="00086F8C">
        <w:rPr>
          <w:rFonts w:asciiTheme="majorBidi" w:hAnsiTheme="majorBidi" w:cstheme="majorBidi"/>
          <w:lang w:val="en-US"/>
        </w:rPr>
        <w:t xml:space="preserve">, </w:t>
      </w:r>
      <w:r w:rsidR="009366C6" w:rsidRPr="00086F8C">
        <w:rPr>
          <w:rFonts w:asciiTheme="majorBidi" w:hAnsiTheme="majorBidi" w:cstheme="majorBidi"/>
          <w:lang w:val="en-US"/>
        </w:rPr>
        <w:t xml:space="preserve">using </w:t>
      </w:r>
      <w:r w:rsidR="00775D85" w:rsidRPr="00086F8C">
        <w:rPr>
          <w:rFonts w:asciiTheme="majorBidi" w:hAnsiTheme="majorBidi" w:cstheme="majorBidi"/>
          <w:b/>
          <w:lang w:val="en-US"/>
        </w:rPr>
        <w:t>JOIN</w:t>
      </w:r>
      <w:r w:rsidR="009366C6" w:rsidRPr="00086F8C">
        <w:rPr>
          <w:rFonts w:asciiTheme="majorBidi" w:hAnsiTheme="majorBidi" w:cstheme="majorBidi"/>
          <w:lang w:val="en-US"/>
        </w:rPr>
        <w:t xml:space="preserve"> to </w:t>
      </w:r>
      <w:r w:rsidR="00DA6CD6" w:rsidRPr="00086F8C">
        <w:rPr>
          <w:rFonts w:asciiTheme="majorBidi" w:hAnsiTheme="majorBidi" w:cstheme="majorBidi"/>
          <w:lang w:val="en-US"/>
        </w:rPr>
        <w:t>match</w:t>
      </w:r>
      <w:r w:rsidR="00775D85" w:rsidRPr="00086F8C">
        <w:rPr>
          <w:rFonts w:asciiTheme="majorBidi" w:hAnsiTheme="majorBidi" w:cstheme="majorBidi"/>
          <w:lang w:val="en-US"/>
        </w:rPr>
        <w:t xml:space="preserve"> transactions.transactionWallet on </w:t>
      </w:r>
      <w:r w:rsidR="00775D85" w:rsidRPr="002A125E">
        <w:rPr>
          <w:rFonts w:asciiTheme="majorBidi" w:hAnsiTheme="majorBidi" w:cstheme="majorBidi"/>
          <w:b/>
          <w:bCs/>
          <w:lang w:val="en-US"/>
        </w:rPr>
        <w:t>customers.walletAdress</w:t>
      </w:r>
      <w:r w:rsidR="00DA6CD6" w:rsidRPr="00086F8C">
        <w:rPr>
          <w:rFonts w:asciiTheme="majorBidi" w:hAnsiTheme="majorBidi" w:cstheme="majorBidi"/>
          <w:lang w:val="en-US"/>
        </w:rPr>
        <w:t xml:space="preserve"> and putting </w:t>
      </w:r>
      <w:r w:rsidR="00DA6CD6" w:rsidRPr="00086F8C">
        <w:rPr>
          <w:rFonts w:asciiTheme="majorBidi" w:hAnsiTheme="majorBidi" w:cstheme="majorBidi"/>
          <w:b/>
          <w:lang w:val="en-US"/>
        </w:rPr>
        <w:t>WHERE</w:t>
      </w:r>
      <w:r w:rsidR="00DA6CD6" w:rsidRPr="00086F8C">
        <w:rPr>
          <w:rFonts w:asciiTheme="majorBidi" w:hAnsiTheme="majorBidi" w:cstheme="majorBidi"/>
          <w:lang w:val="en-US"/>
        </w:rPr>
        <w:t xml:space="preserve"> clause that the hold period should be over 12Months </w:t>
      </w:r>
      <w:r w:rsidR="007B0CF6" w:rsidRPr="00086F8C">
        <w:rPr>
          <w:rFonts w:asciiTheme="majorBidi" w:hAnsiTheme="majorBidi" w:cstheme="majorBidi"/>
          <w:lang w:val="en-US"/>
        </w:rPr>
        <w:t xml:space="preserve">to ensure that </w:t>
      </w:r>
      <w:r w:rsidR="00F25FFE" w:rsidRPr="00086F8C">
        <w:rPr>
          <w:rFonts w:asciiTheme="majorBidi" w:hAnsiTheme="majorBidi" w:cstheme="majorBidi"/>
          <w:lang w:val="en-US"/>
        </w:rPr>
        <w:t>the tax percentage is over 20%.</w:t>
      </w:r>
    </w:p>
    <w:p w14:paraId="068CED0D" w14:textId="6343EC3D" w:rsidR="005C06CF" w:rsidRPr="00086F8C" w:rsidRDefault="005C06CF" w:rsidP="009368BF">
      <w:pPr>
        <w:rPr>
          <w:rFonts w:asciiTheme="majorBidi" w:hAnsiTheme="majorBidi" w:cstheme="majorBidi"/>
          <w:lang w:val="en-US"/>
        </w:rPr>
      </w:pPr>
      <w:r w:rsidRPr="00086F8C">
        <w:rPr>
          <w:rFonts w:asciiTheme="majorBidi" w:hAnsiTheme="majorBidi" w:cstheme="majorBidi"/>
          <w:lang w:val="en-US"/>
        </w:rPr>
        <w:t xml:space="preserve">Wanted to Create view and list all the customers who are paying tax over 20% </w:t>
      </w:r>
      <w:r w:rsidR="00AE5BB0" w:rsidRPr="00086F8C">
        <w:rPr>
          <w:rFonts w:asciiTheme="majorBidi" w:hAnsiTheme="majorBidi" w:cstheme="majorBidi"/>
          <w:lang w:val="en-US"/>
        </w:rPr>
        <w:t xml:space="preserve">taxation within the crypto is respecting the profit and held months as well. After holding for more than year one crypto the tax is </w:t>
      </w:r>
      <w:r w:rsidR="00B045DE" w:rsidRPr="00086F8C">
        <w:rPr>
          <w:rFonts w:asciiTheme="majorBidi" w:hAnsiTheme="majorBidi" w:cstheme="majorBidi"/>
          <w:lang w:val="en-US"/>
        </w:rPr>
        <w:t xml:space="preserve">fixed to </w:t>
      </w:r>
      <w:r w:rsidR="0038429A" w:rsidRPr="00086F8C">
        <w:rPr>
          <w:rFonts w:asciiTheme="majorBidi" w:hAnsiTheme="majorBidi" w:cstheme="majorBidi"/>
          <w:lang w:val="en-US"/>
        </w:rPr>
        <w:t xml:space="preserve">25% of </w:t>
      </w:r>
      <w:r w:rsidR="00AE5BB0" w:rsidRPr="00086F8C">
        <w:rPr>
          <w:rFonts w:asciiTheme="majorBidi" w:hAnsiTheme="majorBidi" w:cstheme="majorBidi"/>
          <w:lang w:val="en-US"/>
        </w:rPr>
        <w:t xml:space="preserve">the profit </w:t>
      </w:r>
      <w:r w:rsidR="00E528C0" w:rsidRPr="00086F8C">
        <w:rPr>
          <w:rFonts w:asciiTheme="majorBidi" w:hAnsiTheme="majorBidi" w:cstheme="majorBidi"/>
          <w:lang w:val="en-US"/>
        </w:rPr>
        <w:t>otherwise depending on the amount 15-20-35%</w:t>
      </w:r>
      <w:r w:rsidR="00AE5BB0" w:rsidRPr="00086F8C">
        <w:rPr>
          <w:rFonts w:asciiTheme="majorBidi" w:hAnsiTheme="majorBidi" w:cstheme="majorBidi"/>
          <w:lang w:val="en-US"/>
        </w:rPr>
        <w:t xml:space="preserve"> </w:t>
      </w:r>
    </w:p>
    <w:p w14:paraId="61D6C8FE" w14:textId="77777777" w:rsidR="00E528C0" w:rsidRPr="00086F8C" w:rsidRDefault="00E528C0" w:rsidP="009368BF">
      <w:pPr>
        <w:rPr>
          <w:rFonts w:asciiTheme="majorBidi" w:hAnsiTheme="majorBidi" w:cstheme="majorBidi"/>
          <w:highlight w:val="lightGray"/>
          <w:lang w:val="en-US"/>
        </w:rPr>
      </w:pPr>
    </w:p>
    <w:p w14:paraId="34807087" w14:textId="77777777" w:rsidR="00EE587A" w:rsidRPr="00086F8C" w:rsidRDefault="00EE587A" w:rsidP="00EE587A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</w:rPr>
        <w:t xml:space="preserve">CREATE VIEW </w:t>
      </w:r>
      <w:r w:rsidRPr="00086F8C">
        <w:rPr>
          <w:rFonts w:asciiTheme="majorBidi" w:hAnsiTheme="majorBidi" w:cstheme="majorBidi"/>
        </w:rPr>
        <w:t xml:space="preserve">CustomersWithTaxOver20Percent </w:t>
      </w:r>
      <w:r w:rsidRPr="00086F8C">
        <w:rPr>
          <w:rFonts w:asciiTheme="majorBidi" w:hAnsiTheme="majorBidi" w:cstheme="majorBidi"/>
          <w:color w:val="00B050"/>
        </w:rPr>
        <w:t>as</w:t>
      </w:r>
    </w:p>
    <w:p w14:paraId="3E69C63B" w14:textId="2DE81D82" w:rsidR="00EE587A" w:rsidRPr="00086F8C" w:rsidRDefault="00D4462D" w:rsidP="00EE587A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  <w:lang w:val="en-US"/>
        </w:rPr>
        <w:t>SELECT CONCAT</w:t>
      </w:r>
      <w:r w:rsidRPr="00086F8C">
        <w:rPr>
          <w:rFonts w:asciiTheme="majorBidi" w:hAnsiTheme="majorBidi" w:cstheme="majorBidi"/>
          <w:lang w:val="en-US"/>
        </w:rPr>
        <w:t xml:space="preserve"> </w:t>
      </w:r>
      <w:r w:rsidR="00EE587A" w:rsidRPr="00086F8C">
        <w:rPr>
          <w:rFonts w:asciiTheme="majorBidi" w:hAnsiTheme="majorBidi" w:cstheme="majorBidi"/>
        </w:rPr>
        <w:t xml:space="preserve">(customers.first_name, " ", customers.last_name) </w:t>
      </w:r>
      <w:r w:rsidR="00EE587A" w:rsidRPr="00086F8C">
        <w:rPr>
          <w:rFonts w:asciiTheme="majorBidi" w:hAnsiTheme="majorBidi" w:cstheme="majorBidi"/>
          <w:color w:val="00B050"/>
        </w:rPr>
        <w:t xml:space="preserve">as </w:t>
      </w:r>
      <w:r w:rsidR="00EE587A" w:rsidRPr="00086F8C">
        <w:rPr>
          <w:rFonts w:asciiTheme="majorBidi" w:hAnsiTheme="majorBidi" w:cstheme="majorBidi"/>
        </w:rPr>
        <w:t xml:space="preserve">CustomersWithTaxOver20Percent, customers.ID </w:t>
      </w:r>
      <w:r w:rsidR="00EE587A" w:rsidRPr="00086F8C">
        <w:rPr>
          <w:rFonts w:asciiTheme="majorBidi" w:hAnsiTheme="majorBidi" w:cstheme="majorBidi"/>
          <w:color w:val="00B050"/>
        </w:rPr>
        <w:t xml:space="preserve">as </w:t>
      </w:r>
      <w:r w:rsidR="00EE587A" w:rsidRPr="00086F8C">
        <w:rPr>
          <w:rFonts w:asciiTheme="majorBidi" w:hAnsiTheme="majorBidi" w:cstheme="majorBidi"/>
        </w:rPr>
        <w:t xml:space="preserve">ID, </w:t>
      </w:r>
      <w:r w:rsidR="00EE587A" w:rsidRPr="00086F8C">
        <w:rPr>
          <w:rFonts w:asciiTheme="majorBidi" w:hAnsiTheme="majorBidi" w:cstheme="majorBidi"/>
          <w:color w:val="00B050"/>
        </w:rPr>
        <w:t>avg</w:t>
      </w:r>
      <w:r w:rsidR="00EE587A" w:rsidRPr="00086F8C">
        <w:rPr>
          <w:rFonts w:asciiTheme="majorBidi" w:hAnsiTheme="majorBidi" w:cstheme="majorBidi"/>
        </w:rPr>
        <w:t xml:space="preserve">(heldMonths) </w:t>
      </w:r>
      <w:r w:rsidR="00EE587A" w:rsidRPr="00086F8C">
        <w:rPr>
          <w:rFonts w:asciiTheme="majorBidi" w:hAnsiTheme="majorBidi" w:cstheme="majorBidi"/>
          <w:color w:val="00B050"/>
        </w:rPr>
        <w:t xml:space="preserve">as </w:t>
      </w:r>
      <w:r w:rsidR="00EE587A" w:rsidRPr="00086F8C">
        <w:rPr>
          <w:rFonts w:asciiTheme="majorBidi" w:hAnsiTheme="majorBidi" w:cstheme="majorBidi"/>
        </w:rPr>
        <w:t>AverageHoldPeriodPerWallet</w:t>
      </w:r>
    </w:p>
    <w:p w14:paraId="7AE6A171" w14:textId="05ECFF31" w:rsidR="00EE587A" w:rsidRPr="00086F8C" w:rsidRDefault="00D4462D" w:rsidP="00EE587A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  <w:lang w:val="en-US"/>
        </w:rPr>
        <w:t>FROM</w:t>
      </w:r>
      <w:r w:rsidR="00EE587A" w:rsidRPr="00086F8C">
        <w:rPr>
          <w:rFonts w:asciiTheme="majorBidi" w:hAnsiTheme="majorBidi" w:cstheme="majorBidi"/>
          <w:color w:val="00B050"/>
        </w:rPr>
        <w:t xml:space="preserve"> </w:t>
      </w:r>
      <w:r w:rsidR="00EE587A" w:rsidRPr="00086F8C">
        <w:rPr>
          <w:rFonts w:asciiTheme="majorBidi" w:hAnsiTheme="majorBidi" w:cstheme="majorBidi"/>
        </w:rPr>
        <w:t>customers</w:t>
      </w:r>
    </w:p>
    <w:p w14:paraId="7CCC6E59" w14:textId="7006AEA6" w:rsidR="00EE587A" w:rsidRPr="00086F8C" w:rsidRDefault="00D4462D" w:rsidP="00EE587A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  <w:lang w:val="en-US"/>
        </w:rPr>
        <w:t>JOIN</w:t>
      </w:r>
      <w:r w:rsidR="00EE587A" w:rsidRPr="00086F8C">
        <w:rPr>
          <w:rFonts w:asciiTheme="majorBidi" w:hAnsiTheme="majorBidi" w:cstheme="majorBidi"/>
          <w:color w:val="00B050"/>
        </w:rPr>
        <w:t xml:space="preserve"> </w:t>
      </w:r>
      <w:r w:rsidR="00EE587A" w:rsidRPr="00086F8C">
        <w:rPr>
          <w:rFonts w:asciiTheme="majorBidi" w:hAnsiTheme="majorBidi" w:cstheme="majorBidi"/>
        </w:rPr>
        <w:t>transactions on customers.walletAdress = transactions.transactionWallet</w:t>
      </w:r>
    </w:p>
    <w:p w14:paraId="49B247BD" w14:textId="4B670AD1" w:rsidR="00EE587A" w:rsidRPr="00086F8C" w:rsidRDefault="00D4462D" w:rsidP="00EE587A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  <w:lang w:val="en-US"/>
        </w:rPr>
        <w:t>WHERE</w:t>
      </w:r>
      <w:r w:rsidR="00EE587A" w:rsidRPr="00086F8C">
        <w:rPr>
          <w:rFonts w:asciiTheme="majorBidi" w:hAnsiTheme="majorBidi" w:cstheme="majorBidi"/>
          <w:color w:val="00B050"/>
        </w:rPr>
        <w:t xml:space="preserve"> </w:t>
      </w:r>
      <w:r w:rsidR="00EE587A" w:rsidRPr="00086F8C">
        <w:rPr>
          <w:rFonts w:asciiTheme="majorBidi" w:hAnsiTheme="majorBidi" w:cstheme="majorBidi"/>
        </w:rPr>
        <w:t>heldMonths &gt; 12</w:t>
      </w:r>
    </w:p>
    <w:p w14:paraId="5776FDCB" w14:textId="1FA7DD99" w:rsidR="00EE587A" w:rsidRPr="00086F8C" w:rsidRDefault="00EE587A" w:rsidP="00EE587A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</w:rPr>
        <w:t xml:space="preserve">GROUP BY </w:t>
      </w:r>
      <w:r w:rsidRPr="00086F8C">
        <w:rPr>
          <w:rFonts w:asciiTheme="majorBidi" w:hAnsiTheme="majorBidi" w:cstheme="majorBidi"/>
        </w:rPr>
        <w:t>customers.ID</w:t>
      </w:r>
    </w:p>
    <w:p w14:paraId="28CA9ADC" w14:textId="7A550820" w:rsidR="00E528C0" w:rsidRPr="00086F8C" w:rsidRDefault="00EE587A" w:rsidP="00EE587A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  <w:color w:val="00B050"/>
        </w:rPr>
        <w:t xml:space="preserve">ORDER BY </w:t>
      </w:r>
      <w:r w:rsidRPr="00086F8C">
        <w:rPr>
          <w:rFonts w:asciiTheme="majorBidi" w:hAnsiTheme="majorBidi" w:cstheme="majorBidi"/>
        </w:rPr>
        <w:t xml:space="preserve">customers.ID </w:t>
      </w:r>
      <w:r w:rsidRPr="00086F8C">
        <w:rPr>
          <w:rFonts w:asciiTheme="majorBidi" w:hAnsiTheme="majorBidi" w:cstheme="majorBidi"/>
          <w:color w:val="00B050"/>
        </w:rPr>
        <w:t>desc</w:t>
      </w:r>
      <w:r w:rsidRPr="00086F8C">
        <w:rPr>
          <w:rFonts w:asciiTheme="majorBidi" w:hAnsiTheme="majorBidi" w:cstheme="majorBidi"/>
        </w:rPr>
        <w:t>;</w:t>
      </w:r>
    </w:p>
    <w:p w14:paraId="483825E9" w14:textId="3D2919F5" w:rsidR="00E528C0" w:rsidRPr="00086F8C" w:rsidRDefault="00E528C0" w:rsidP="00EE587A">
      <w:pPr>
        <w:rPr>
          <w:rFonts w:asciiTheme="majorBidi" w:hAnsiTheme="majorBidi" w:cstheme="majorBidi"/>
          <w:lang w:val="en-US"/>
        </w:rPr>
      </w:pPr>
      <w:r w:rsidRPr="00086F8C">
        <w:rPr>
          <w:rFonts w:asciiTheme="majorBidi" w:hAnsiTheme="majorBidi" w:cstheme="majorBidi"/>
          <w:color w:val="00B050"/>
          <w:lang w:val="en-US"/>
        </w:rPr>
        <w:t>SELECT</w:t>
      </w:r>
      <w:r w:rsidRPr="00086F8C">
        <w:rPr>
          <w:rFonts w:asciiTheme="majorBidi" w:hAnsiTheme="majorBidi" w:cstheme="majorBidi"/>
          <w:lang w:val="en-US"/>
        </w:rPr>
        <w:t xml:space="preserve"> * </w:t>
      </w:r>
      <w:r w:rsidRPr="00086F8C">
        <w:rPr>
          <w:rFonts w:asciiTheme="majorBidi" w:hAnsiTheme="majorBidi" w:cstheme="majorBidi"/>
          <w:color w:val="00B050"/>
          <w:lang w:val="en-US"/>
        </w:rPr>
        <w:t>FROM</w:t>
      </w:r>
      <w:r w:rsidRPr="00086F8C">
        <w:rPr>
          <w:rFonts w:asciiTheme="majorBidi" w:hAnsiTheme="majorBidi" w:cstheme="majorBidi"/>
          <w:lang w:val="en-US"/>
        </w:rPr>
        <w:t xml:space="preserve"> </w:t>
      </w:r>
      <w:r w:rsidRPr="00086F8C">
        <w:rPr>
          <w:rFonts w:asciiTheme="majorBidi" w:hAnsiTheme="majorBidi" w:cstheme="majorBidi"/>
        </w:rPr>
        <w:t>CustomersWithTaxOver20Percent</w:t>
      </w:r>
      <w:r w:rsidRPr="00086F8C">
        <w:rPr>
          <w:rFonts w:asciiTheme="majorBidi" w:hAnsiTheme="majorBidi" w:cstheme="majorBidi"/>
          <w:lang w:val="en-US"/>
        </w:rPr>
        <w:t>;</w:t>
      </w:r>
    </w:p>
    <w:p w14:paraId="26155932" w14:textId="77777777" w:rsidR="00372DF0" w:rsidRPr="00D3008E" w:rsidRDefault="00E55282">
      <w:pPr>
        <w:pStyle w:val="Heading2"/>
        <w:numPr>
          <w:ilvl w:val="0"/>
          <w:numId w:val="1"/>
        </w:numPr>
        <w:rPr>
          <w:rFonts w:asciiTheme="majorBidi" w:hAnsiTheme="majorBidi" w:cstheme="majorBidi"/>
        </w:rPr>
      </w:pPr>
      <w:bookmarkStart w:id="3" w:name="_3ziqis7jwl59" w:colFirst="0" w:colLast="0"/>
      <w:bookmarkEnd w:id="3"/>
      <w:r w:rsidRPr="00D3008E">
        <w:rPr>
          <w:rFonts w:asciiTheme="majorBidi" w:hAnsiTheme="majorBidi" w:cstheme="majorBidi"/>
        </w:rPr>
        <w:lastRenderedPageBreak/>
        <w:t>Discussion and Resources</w:t>
      </w:r>
    </w:p>
    <w:p w14:paraId="585D81D8" w14:textId="49BD5137" w:rsidR="00F25FFE" w:rsidRPr="00D3008E" w:rsidRDefault="00F25FFE" w:rsidP="00F25FFE">
      <w:r w:rsidRPr="00D3008E">
        <w:t xml:space="preserve">Decided to </w:t>
      </w:r>
      <w:r w:rsidR="00364243" w:rsidRPr="00D3008E">
        <w:t>start this kind of project instead of writing for dorm renter agenc</w:t>
      </w:r>
      <w:r w:rsidR="000323FE">
        <w:t>ies</w:t>
      </w:r>
      <w:r w:rsidR="00364243" w:rsidRPr="00D3008E">
        <w:t xml:space="preserve"> just because wanted to cover a real topic.</w:t>
      </w:r>
      <w:r w:rsidR="00364243" w:rsidRPr="00D3008E">
        <w:rPr>
          <w:rFonts w:asciiTheme="majorBidi" w:hAnsiTheme="majorBidi" w:cstheme="majorBidi"/>
        </w:rPr>
        <w:t xml:space="preserve"> </w:t>
      </w:r>
      <w:r w:rsidR="0054279D" w:rsidRPr="00D3008E">
        <w:t xml:space="preserve">The idea is to solve one problem that people </w:t>
      </w:r>
      <w:r w:rsidR="00367D91" w:rsidRPr="00D3008E">
        <w:t>will have</w:t>
      </w:r>
      <w:r w:rsidR="0054279D" w:rsidRPr="00D3008E">
        <w:t xml:space="preserve"> when mass crypto adoption begins. </w:t>
      </w:r>
      <w:r w:rsidR="000850E9" w:rsidRPr="00D3008E">
        <w:t xml:space="preserve">Realistically gathering all these crypto documents and bringing them to the tax office may be so much time consuming and nightmare. </w:t>
      </w:r>
      <w:r w:rsidR="00367D91" w:rsidRPr="00D3008E">
        <w:t>So,</w:t>
      </w:r>
      <w:r w:rsidR="00B059A9" w:rsidRPr="00D3008E">
        <w:t xml:space="preserve"> what we did here is to provide real solution which hopefully will be implemented to the real world also. </w:t>
      </w:r>
      <w:r w:rsidR="001D7D7E" w:rsidRPr="00D3008E">
        <w:t xml:space="preserve">Another thing to mention is that within the database the </w:t>
      </w:r>
      <w:r w:rsidR="00E26BCC" w:rsidRPr="00D3008E">
        <w:t>Address</w:t>
      </w:r>
      <w:r w:rsidR="001D7D7E" w:rsidRPr="00D3008E">
        <w:t xml:space="preserve"> of the offices are from Swedish cities and are </w:t>
      </w:r>
      <w:r w:rsidR="00573986" w:rsidRPr="00D3008E">
        <w:t xml:space="preserve">written by hand. Phone numbers are Swedish and the email </w:t>
      </w:r>
      <w:r w:rsidR="00E26BCC" w:rsidRPr="00D3008E">
        <w:t>addresses</w:t>
      </w:r>
      <w:r w:rsidR="00573986" w:rsidRPr="00D3008E">
        <w:t xml:space="preserve"> belonging to the offices and workers are </w:t>
      </w:r>
      <w:r w:rsidR="00E26BCC" w:rsidRPr="00D3008E">
        <w:t>with additional details for the sake of realism.</w:t>
      </w:r>
    </w:p>
    <w:p w14:paraId="60B1CEB3" w14:textId="6FFF566D" w:rsidR="00B04D20" w:rsidRPr="00D3008E" w:rsidRDefault="00B04D20" w:rsidP="00F25FFE">
      <w:r w:rsidRPr="00D3008E">
        <w:t xml:space="preserve">Multiple queries run with the help of </w:t>
      </w:r>
      <w:r w:rsidRPr="00D3008E">
        <w:rPr>
          <w:b/>
        </w:rPr>
        <w:t>TRANSLATIONS</w:t>
      </w:r>
      <w:r w:rsidRPr="00D3008E">
        <w:t xml:space="preserve">, however for taxing details and all the information that table is our core table where </w:t>
      </w:r>
      <w:r w:rsidR="00400CFE" w:rsidRPr="00D3008E">
        <w:t>all other data can be retrieved from that table.</w:t>
      </w:r>
    </w:p>
    <w:p w14:paraId="31A38A36" w14:textId="2AF1BB46" w:rsidR="00400CFE" w:rsidRPr="00D3008E" w:rsidRDefault="00664A51" w:rsidP="00F25FFE">
      <w:pPr>
        <w:rPr>
          <w:rFonts w:asciiTheme="majorBidi" w:hAnsiTheme="majorBidi" w:cstheme="majorBidi"/>
        </w:rPr>
      </w:pPr>
      <w:r w:rsidRPr="00D3008E">
        <w:rPr>
          <w:rFonts w:asciiTheme="majorBidi" w:hAnsiTheme="majorBidi" w:cstheme="majorBidi"/>
        </w:rPr>
        <w:t>The agency’s workflow is as followed:</w:t>
      </w:r>
    </w:p>
    <w:p w14:paraId="16AA3CAE" w14:textId="4F801F77" w:rsidR="00664A51" w:rsidRPr="00D3008E" w:rsidRDefault="005B69DD" w:rsidP="00664A5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D3008E">
        <w:rPr>
          <w:rFonts w:asciiTheme="majorBidi" w:hAnsiTheme="majorBidi" w:cstheme="majorBidi"/>
        </w:rPr>
        <w:t>Customer goes to the agency and provides them with required information and is being saved to the database with an unique OCR number.</w:t>
      </w:r>
    </w:p>
    <w:p w14:paraId="0143FE49" w14:textId="7B754D75" w:rsidR="005B69DD" w:rsidRPr="00D3008E" w:rsidRDefault="00572376" w:rsidP="00664A5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D3008E">
        <w:rPr>
          <w:rFonts w:asciiTheme="majorBidi" w:hAnsiTheme="majorBidi" w:cstheme="majorBidi"/>
        </w:rPr>
        <w:t xml:space="preserve">Regarding the office </w:t>
      </w:r>
      <w:r w:rsidR="004B02CC" w:rsidRPr="00D3008E">
        <w:rPr>
          <w:rFonts w:asciiTheme="majorBidi" w:hAnsiTheme="majorBidi" w:cstheme="majorBidi"/>
        </w:rPr>
        <w:t>address</w:t>
      </w:r>
      <w:r w:rsidRPr="00D3008E">
        <w:rPr>
          <w:rFonts w:asciiTheme="majorBidi" w:hAnsiTheme="majorBidi" w:cstheme="majorBidi"/>
        </w:rPr>
        <w:t xml:space="preserve"> one employee is assigned to work for the case. </w:t>
      </w:r>
    </w:p>
    <w:p w14:paraId="6B887FD2" w14:textId="56830FDF" w:rsidR="00BD00B3" w:rsidRPr="00D3008E" w:rsidRDefault="00BD00B3" w:rsidP="00664A5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D3008E">
        <w:rPr>
          <w:rFonts w:asciiTheme="majorBidi" w:hAnsiTheme="majorBidi" w:cstheme="majorBidi"/>
        </w:rPr>
        <w:t xml:space="preserve">Employee checks the given information and retrieves </w:t>
      </w:r>
      <w:r w:rsidR="00367D91" w:rsidRPr="00D3008E">
        <w:rPr>
          <w:rFonts w:asciiTheme="majorBidi" w:hAnsiTheme="majorBidi" w:cstheme="majorBidi"/>
        </w:rPr>
        <w:t>all</w:t>
      </w:r>
      <w:r w:rsidRPr="00D3008E">
        <w:rPr>
          <w:rFonts w:asciiTheme="majorBidi" w:hAnsiTheme="majorBidi" w:cstheme="majorBidi"/>
        </w:rPr>
        <w:t xml:space="preserve"> the information </w:t>
      </w:r>
      <w:r w:rsidR="00367D91" w:rsidRPr="00D3008E">
        <w:rPr>
          <w:rFonts w:asciiTheme="majorBidi" w:hAnsiTheme="majorBidi" w:cstheme="majorBidi"/>
        </w:rPr>
        <w:t>necessary</w:t>
      </w:r>
      <w:r w:rsidRPr="00D3008E">
        <w:rPr>
          <w:rFonts w:asciiTheme="majorBidi" w:hAnsiTheme="majorBidi" w:cstheme="majorBidi"/>
        </w:rPr>
        <w:t xml:space="preserve"> for the </w:t>
      </w:r>
      <w:r w:rsidR="0070335B" w:rsidRPr="00D3008E">
        <w:rPr>
          <w:rFonts w:asciiTheme="majorBidi" w:hAnsiTheme="majorBidi" w:cstheme="majorBidi"/>
        </w:rPr>
        <w:t>tax agencies to tax it</w:t>
      </w:r>
    </w:p>
    <w:p w14:paraId="676DF419" w14:textId="63A78348" w:rsidR="0070335B" w:rsidRPr="00D3008E" w:rsidRDefault="00E80D44" w:rsidP="00664A5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D3008E">
        <w:rPr>
          <w:rFonts w:asciiTheme="majorBidi" w:hAnsiTheme="majorBidi" w:cstheme="majorBidi"/>
        </w:rPr>
        <w:t>Additionally,</w:t>
      </w:r>
      <w:r w:rsidR="0070335B" w:rsidRPr="00D3008E">
        <w:rPr>
          <w:rFonts w:asciiTheme="majorBidi" w:hAnsiTheme="majorBidi" w:cstheme="majorBidi"/>
        </w:rPr>
        <w:t xml:space="preserve"> employees update another table called customerWallets as well as </w:t>
      </w:r>
      <w:r w:rsidR="00F95967" w:rsidRPr="00D3008E">
        <w:rPr>
          <w:rFonts w:asciiTheme="majorBidi" w:hAnsiTheme="majorBidi" w:cstheme="majorBidi"/>
        </w:rPr>
        <w:t xml:space="preserve">a smaller table in order to access some </w:t>
      </w:r>
      <w:r w:rsidR="00367D91" w:rsidRPr="00D3008E">
        <w:rPr>
          <w:rFonts w:asciiTheme="majorBidi" w:hAnsiTheme="majorBidi" w:cstheme="majorBidi"/>
        </w:rPr>
        <w:t>information</w:t>
      </w:r>
      <w:r w:rsidR="00F95967" w:rsidRPr="00D3008E">
        <w:rPr>
          <w:rFonts w:asciiTheme="majorBidi" w:hAnsiTheme="majorBidi" w:cstheme="majorBidi"/>
        </w:rPr>
        <w:t xml:space="preserve"> faster if something not goes as if it was supposed to.</w:t>
      </w:r>
    </w:p>
    <w:p w14:paraId="1B61F4B7" w14:textId="2F562217" w:rsidR="00F95967" w:rsidRPr="00664A51" w:rsidRDefault="00E80D44" w:rsidP="00664A51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highlight w:val="lightGray"/>
        </w:rPr>
      </w:pPr>
      <w:r w:rsidRPr="00D3008E">
        <w:rPr>
          <w:rFonts w:asciiTheme="majorBidi" w:hAnsiTheme="majorBidi" w:cstheme="majorBidi"/>
        </w:rPr>
        <w:t>Finally,</w:t>
      </w:r>
      <w:r w:rsidR="00F95967" w:rsidRPr="00D3008E">
        <w:rPr>
          <w:rFonts w:asciiTheme="majorBidi" w:hAnsiTheme="majorBidi" w:cstheme="majorBidi"/>
        </w:rPr>
        <w:t xml:space="preserve"> </w:t>
      </w:r>
      <w:r w:rsidR="00E95D21" w:rsidRPr="00D3008E">
        <w:rPr>
          <w:rFonts w:asciiTheme="majorBidi" w:hAnsiTheme="majorBidi" w:cstheme="majorBidi"/>
        </w:rPr>
        <w:t xml:space="preserve">the employee fills the tax details and forwarding them to the tax office </w:t>
      </w:r>
      <w:r w:rsidR="00367D91" w:rsidRPr="00D3008E">
        <w:rPr>
          <w:rFonts w:asciiTheme="majorBidi" w:hAnsiTheme="majorBidi" w:cstheme="majorBidi"/>
        </w:rPr>
        <w:t>where authorities are handling the rest.</w:t>
      </w:r>
    </w:p>
    <w:p w14:paraId="6FB462E3" w14:textId="77777777" w:rsidR="00372DF0" w:rsidRPr="00D3008E" w:rsidRDefault="00372DF0">
      <w:pPr>
        <w:rPr>
          <w:rFonts w:asciiTheme="majorBidi" w:hAnsiTheme="majorBidi" w:cstheme="majorBidi"/>
        </w:rPr>
      </w:pPr>
    </w:p>
    <w:p w14:paraId="76427F32" w14:textId="6CD55D85" w:rsidR="00E80D44" w:rsidRPr="00D3008E" w:rsidRDefault="00E55282" w:rsidP="00E80D44">
      <w:pPr>
        <w:rPr>
          <w:rFonts w:asciiTheme="majorBidi" w:hAnsiTheme="majorBidi" w:cstheme="majorBidi"/>
        </w:rPr>
      </w:pPr>
      <w:r w:rsidRPr="00D3008E">
        <w:rPr>
          <w:rFonts w:asciiTheme="majorBidi" w:hAnsiTheme="majorBidi" w:cstheme="majorBidi"/>
        </w:rPr>
        <w:t xml:space="preserve">The project uses </w:t>
      </w:r>
      <w:r w:rsidR="00DF7986" w:rsidRPr="00D3008E">
        <w:rPr>
          <w:rFonts w:asciiTheme="majorBidi" w:hAnsiTheme="majorBidi" w:cstheme="majorBidi"/>
        </w:rPr>
        <w:t>the following libraries</w:t>
      </w:r>
      <w:r w:rsidR="00714D9E" w:rsidRPr="00826B52">
        <w:rPr>
          <w:rFonts w:asciiTheme="majorBidi" w:hAnsiTheme="majorBidi" w:cstheme="majorBidi"/>
        </w:rPr>
        <w:t xml:space="preserve"> for python</w:t>
      </w:r>
      <w:r w:rsidR="00DF7986" w:rsidRPr="00D3008E">
        <w:rPr>
          <w:rFonts w:asciiTheme="majorBidi" w:hAnsiTheme="majorBidi" w:cstheme="majorBidi"/>
        </w:rPr>
        <w:t>:</w:t>
      </w:r>
    </w:p>
    <w:p w14:paraId="55C03B19" w14:textId="63B85C60" w:rsidR="00E80D44" w:rsidRPr="00E80D44" w:rsidRDefault="00E80D44" w:rsidP="00E80D44">
      <w:pPr>
        <w:rPr>
          <w:rFonts w:asciiTheme="majorBidi" w:hAnsiTheme="majorBidi" w:cstheme="majorBidi"/>
          <w:color w:val="8064A2" w:themeColor="accent4"/>
        </w:rPr>
      </w:pPr>
      <w:r w:rsidRPr="00E80D44">
        <w:rPr>
          <w:rFonts w:asciiTheme="majorBidi" w:hAnsiTheme="majorBidi" w:cstheme="majorBidi"/>
          <w:color w:val="8064A2" w:themeColor="accent4"/>
          <w:lang w:val="en-US"/>
        </w:rPr>
        <w:t>mysql.connector</w:t>
      </w:r>
    </w:p>
    <w:p w14:paraId="4AA80885" w14:textId="16175AA8" w:rsidR="00E80D44" w:rsidRPr="00E80D44" w:rsidRDefault="00E80D44" w:rsidP="00E80D44">
      <w:pPr>
        <w:rPr>
          <w:rFonts w:asciiTheme="majorBidi" w:hAnsiTheme="majorBidi" w:cstheme="majorBidi"/>
          <w:color w:val="8064A2" w:themeColor="accent4"/>
          <w:lang w:val="en-US"/>
        </w:rPr>
      </w:pPr>
      <w:r w:rsidRPr="00E80D44">
        <w:rPr>
          <w:rFonts w:asciiTheme="majorBidi" w:hAnsiTheme="majorBidi" w:cstheme="majorBidi"/>
          <w:color w:val="8064A2" w:themeColor="accent4"/>
          <w:lang w:val="en-US"/>
        </w:rPr>
        <w:t>errorcode</w:t>
      </w:r>
      <w:r w:rsidRPr="00D3008E">
        <w:rPr>
          <w:rFonts w:asciiTheme="majorBidi" w:hAnsiTheme="majorBidi" w:cstheme="majorBidi"/>
          <w:color w:val="8064A2" w:themeColor="accent4"/>
          <w:lang w:val="en-US"/>
        </w:rPr>
        <w:t xml:space="preserve"> from mysql.connector</w:t>
      </w:r>
    </w:p>
    <w:p w14:paraId="2B5BB960" w14:textId="18FD99DA" w:rsidR="00E80D44" w:rsidRPr="00E80D44" w:rsidRDefault="00E80D44" w:rsidP="00E80D44">
      <w:pPr>
        <w:rPr>
          <w:rFonts w:asciiTheme="majorBidi" w:hAnsiTheme="majorBidi" w:cstheme="majorBidi"/>
          <w:color w:val="8064A2" w:themeColor="accent4"/>
          <w:lang w:val="en-US"/>
        </w:rPr>
      </w:pPr>
      <w:r w:rsidRPr="00E80D44">
        <w:rPr>
          <w:rFonts w:asciiTheme="majorBidi" w:hAnsiTheme="majorBidi" w:cstheme="majorBidi"/>
          <w:color w:val="8064A2" w:themeColor="accent4"/>
          <w:lang w:val="en-US"/>
        </w:rPr>
        <w:t>os</w:t>
      </w:r>
    </w:p>
    <w:p w14:paraId="78E3504B" w14:textId="771B8613" w:rsidR="00E80D44" w:rsidRPr="00E80D44" w:rsidRDefault="00E80D44" w:rsidP="00E80D44">
      <w:pPr>
        <w:rPr>
          <w:rFonts w:asciiTheme="majorBidi" w:hAnsiTheme="majorBidi" w:cstheme="majorBidi"/>
          <w:color w:val="8064A2" w:themeColor="accent4"/>
          <w:lang w:val="en-US"/>
        </w:rPr>
      </w:pPr>
      <w:r w:rsidRPr="00E80D44">
        <w:rPr>
          <w:rFonts w:asciiTheme="majorBidi" w:hAnsiTheme="majorBidi" w:cstheme="majorBidi"/>
          <w:color w:val="8064A2" w:themeColor="accent4"/>
          <w:lang w:val="en-US"/>
        </w:rPr>
        <w:t>msvcrt</w:t>
      </w:r>
    </w:p>
    <w:p w14:paraId="438C44D5" w14:textId="75F38288" w:rsidR="00E80D44" w:rsidRPr="00E80D44" w:rsidRDefault="00E80D44" w:rsidP="00E80D44">
      <w:pPr>
        <w:rPr>
          <w:rFonts w:asciiTheme="majorBidi" w:hAnsiTheme="majorBidi" w:cstheme="majorBidi"/>
          <w:color w:val="8064A2" w:themeColor="accent4"/>
          <w:lang w:val="en-US"/>
        </w:rPr>
      </w:pPr>
      <w:r w:rsidRPr="00E80D44">
        <w:rPr>
          <w:rFonts w:asciiTheme="majorBidi" w:hAnsiTheme="majorBidi" w:cstheme="majorBidi"/>
          <w:color w:val="8064A2" w:themeColor="accent4"/>
          <w:lang w:val="en-US"/>
        </w:rPr>
        <w:t>csv</w:t>
      </w:r>
    </w:p>
    <w:p w14:paraId="6691EAA6" w14:textId="4E2270D5" w:rsidR="00E80D44" w:rsidRPr="00E80D44" w:rsidRDefault="00E80D44" w:rsidP="00E80D44">
      <w:pPr>
        <w:rPr>
          <w:rFonts w:asciiTheme="majorBidi" w:hAnsiTheme="majorBidi" w:cstheme="majorBidi"/>
          <w:color w:val="8064A2" w:themeColor="accent4"/>
          <w:highlight w:val="lightGray"/>
          <w:lang w:val="en-US"/>
        </w:rPr>
      </w:pPr>
      <w:r w:rsidRPr="00D3008E">
        <w:rPr>
          <w:rFonts w:asciiTheme="majorBidi" w:hAnsiTheme="majorBidi" w:cstheme="majorBidi"/>
          <w:color w:val="8064A2" w:themeColor="accent4"/>
          <w:lang w:val="en-US"/>
        </w:rPr>
        <w:t>t</w:t>
      </w:r>
      <w:r w:rsidRPr="00E80D44">
        <w:rPr>
          <w:rFonts w:asciiTheme="majorBidi" w:hAnsiTheme="majorBidi" w:cstheme="majorBidi"/>
          <w:color w:val="8064A2" w:themeColor="accent4"/>
          <w:lang w:val="en-US"/>
        </w:rPr>
        <w:t>kinter</w:t>
      </w:r>
    </w:p>
    <w:p w14:paraId="53C9F9C5" w14:textId="77777777" w:rsidR="00DF7986" w:rsidRPr="00086F8C" w:rsidRDefault="00DF7986">
      <w:pPr>
        <w:rPr>
          <w:rFonts w:asciiTheme="majorBidi" w:hAnsiTheme="majorBidi" w:cstheme="majorBidi"/>
          <w:highlight w:val="lightGray"/>
        </w:rPr>
      </w:pPr>
    </w:p>
    <w:p w14:paraId="70168E2F" w14:textId="29EBB35C" w:rsidR="00372DF0" w:rsidRDefault="00E55282">
      <w:pPr>
        <w:rPr>
          <w:rFonts w:asciiTheme="majorBidi" w:hAnsiTheme="majorBidi" w:cstheme="majorBidi"/>
          <w:highlight w:val="lightGray"/>
        </w:rPr>
      </w:pPr>
      <w:r w:rsidRPr="00022AF6">
        <w:rPr>
          <w:rFonts w:asciiTheme="majorBidi" w:hAnsiTheme="majorBidi" w:cstheme="majorBidi"/>
        </w:rPr>
        <w:t xml:space="preserve">Source code: </w:t>
      </w:r>
      <w:r w:rsidR="00CD701E" w:rsidRPr="00022AF6">
        <w:rPr>
          <w:rFonts w:asciiTheme="majorBidi" w:hAnsiTheme="majorBidi" w:cstheme="majorBidi"/>
        </w:rPr>
        <w:t xml:space="preserve">on </w:t>
      </w:r>
      <w:r w:rsidR="00022AF6" w:rsidRPr="00022AF6">
        <w:rPr>
          <w:rFonts w:asciiTheme="majorBidi" w:hAnsiTheme="majorBidi" w:cstheme="majorBidi"/>
        </w:rPr>
        <w:t>GitHub</w:t>
      </w:r>
      <w:r w:rsidR="00C211E3">
        <w:rPr>
          <w:rFonts w:asciiTheme="majorBidi" w:hAnsiTheme="majorBidi" w:cstheme="majorBidi"/>
        </w:rPr>
        <w:t xml:space="preserve"> </w:t>
      </w:r>
      <w:ins w:id="4" w:author="Ryustem Duran">
        <w:r w:rsidRPr="00086F8C">
          <w:rPr>
            <w:rFonts w:asciiTheme="majorBidi" w:hAnsiTheme="majorBidi" w:cstheme="majorBidi"/>
            <w:highlight w:val="lightGray"/>
          </w:rPr>
          <w:t>[</w:t>
        </w:r>
      </w:ins>
      <w:hyperlink r:id="rId13" w:history="1">
        <w:r w:rsidR="00243360" w:rsidRPr="00E74FFB">
          <w:rPr>
            <w:rStyle w:val="Hyperlink"/>
            <w:rFonts w:ascii="Helvetica" w:hAnsi="Helvetica"/>
            <w:bdr w:val="none" w:sz="0" w:space="0" w:color="auto" w:frame="1"/>
          </w:rPr>
          <w:t>https://github.com/Plann1ng/1DV503D</w:t>
        </w:r>
        <w:r w:rsidR="00243360" w:rsidRPr="00E74FFB">
          <w:rPr>
            <w:rStyle w:val="Hyperlink"/>
            <w:rFonts w:ascii="Helvetica" w:hAnsi="Helvetica"/>
            <w:bdr w:val="none" w:sz="0" w:space="0" w:color="auto" w:frame="1"/>
          </w:rPr>
          <w:t>a</w:t>
        </w:r>
        <w:r w:rsidR="00243360" w:rsidRPr="00E74FFB">
          <w:rPr>
            <w:rStyle w:val="Hyperlink"/>
            <w:rFonts w:ascii="Helvetica" w:hAnsi="Helvetica"/>
            <w:bdr w:val="none" w:sz="0" w:space="0" w:color="auto" w:frame="1"/>
          </w:rPr>
          <w:t>tabasaTe</w:t>
        </w:r>
        <w:r w:rsidR="00243360" w:rsidRPr="00E74FFB">
          <w:rPr>
            <w:rStyle w:val="Hyperlink"/>
            <w:rFonts w:ascii="Helvetica" w:hAnsi="Helvetica"/>
            <w:bdr w:val="none" w:sz="0" w:space="0" w:color="auto" w:frame="1"/>
          </w:rPr>
          <w:t>h</w:t>
        </w:r>
        <w:r w:rsidR="00243360" w:rsidRPr="00E74FFB">
          <w:rPr>
            <w:rStyle w:val="Hyperlink"/>
            <w:rFonts w:ascii="Helvetica" w:hAnsi="Helvetica"/>
            <w:bdr w:val="none" w:sz="0" w:space="0" w:color="auto" w:frame="1"/>
          </w:rPr>
          <w:t>nology/blob</w:t>
        </w:r>
        <w:r w:rsidR="00243360" w:rsidRPr="00E74FFB">
          <w:rPr>
            <w:rStyle w:val="Hyperlink"/>
            <w:rFonts w:ascii="Helvetica" w:hAnsi="Helvetica"/>
            <w:bdr w:val="none" w:sz="0" w:space="0" w:color="auto" w:frame="1"/>
          </w:rPr>
          <w:t>/</w:t>
        </w:r>
        <w:r w:rsidR="00243360" w:rsidRPr="00E74FFB">
          <w:rPr>
            <w:rStyle w:val="Hyperlink"/>
            <w:rFonts w:ascii="Helvetica" w:hAnsi="Helvetica"/>
            <w:bdr w:val="none" w:sz="0" w:space="0" w:color="auto" w:frame="1"/>
          </w:rPr>
          <w:t>main/yourCryptoExperts.py</w:t>
        </w:r>
      </w:hyperlink>
    </w:p>
    <w:p w14:paraId="48B368F3" w14:textId="77777777" w:rsidR="00243360" w:rsidRPr="00086F8C" w:rsidRDefault="00243360">
      <w:pPr>
        <w:rPr>
          <w:rFonts w:asciiTheme="majorBidi" w:hAnsiTheme="majorBidi" w:cstheme="majorBidi"/>
          <w:highlight w:val="lightGray"/>
        </w:rPr>
      </w:pPr>
    </w:p>
    <w:p w14:paraId="60B0D074" w14:textId="0E11943E" w:rsidR="00CE6A00" w:rsidRPr="00086F8C" w:rsidRDefault="00E55282">
      <w:pPr>
        <w:rPr>
          <w:rFonts w:asciiTheme="majorBidi" w:hAnsiTheme="majorBidi" w:cstheme="majorBidi"/>
        </w:rPr>
      </w:pPr>
      <w:r w:rsidRPr="00022AF6">
        <w:rPr>
          <w:rFonts w:asciiTheme="majorBidi" w:hAnsiTheme="majorBidi" w:cstheme="majorBidi"/>
        </w:rPr>
        <w:t>Video demonstration</w:t>
      </w:r>
      <w:r w:rsidR="00CD701E" w:rsidRPr="00022AF6">
        <w:rPr>
          <w:rFonts w:asciiTheme="majorBidi" w:hAnsiTheme="majorBidi" w:cstheme="majorBidi"/>
        </w:rPr>
        <w:t xml:space="preserve"> on </w:t>
      </w:r>
      <w:r w:rsidR="00022AF6" w:rsidRPr="00022AF6">
        <w:rPr>
          <w:rFonts w:asciiTheme="majorBidi" w:hAnsiTheme="majorBidi" w:cstheme="majorBidi"/>
        </w:rPr>
        <w:t>YouTube</w:t>
      </w:r>
      <w:r w:rsidR="00CD701E" w:rsidRPr="00022AF6">
        <w:rPr>
          <w:rFonts w:asciiTheme="majorBidi" w:hAnsiTheme="majorBidi" w:cstheme="majorBidi"/>
        </w:rPr>
        <w:t>:</w:t>
      </w:r>
      <w:r w:rsidR="00CD701E">
        <w:rPr>
          <w:rFonts w:asciiTheme="majorBidi" w:hAnsiTheme="majorBidi" w:cstheme="majorBidi"/>
        </w:rPr>
        <w:t xml:space="preserve"> </w:t>
      </w:r>
      <w:hyperlink r:id="rId14" w:history="1">
        <w:r w:rsidR="00CD701E" w:rsidRPr="00CD701E">
          <w:rPr>
            <w:rStyle w:val="Hyperlink"/>
            <w:rFonts w:asciiTheme="majorBidi" w:hAnsiTheme="majorBidi" w:cstheme="majorBidi"/>
          </w:rPr>
          <w:t>https://www.youtube.com/watch?v=0jo9Rr</w:t>
        </w:r>
        <w:r w:rsidR="00CD701E" w:rsidRPr="00CD701E">
          <w:rPr>
            <w:rStyle w:val="Hyperlink"/>
            <w:rFonts w:asciiTheme="majorBidi" w:hAnsiTheme="majorBidi" w:cstheme="majorBidi"/>
          </w:rPr>
          <w:t>w</w:t>
        </w:r>
        <w:r w:rsidR="00CD701E" w:rsidRPr="00CD701E">
          <w:rPr>
            <w:rStyle w:val="Hyperlink"/>
            <w:rFonts w:asciiTheme="majorBidi" w:hAnsiTheme="majorBidi" w:cstheme="majorBidi"/>
          </w:rPr>
          <w:t>DSjI&amp;ab_channel=RustemDuran</w:t>
        </w:r>
      </w:hyperlink>
    </w:p>
    <w:p w14:paraId="731D9D10" w14:textId="77777777" w:rsidR="00ED3D6A" w:rsidRDefault="00ED3D6A">
      <w:pPr>
        <w:rPr>
          <w:rFonts w:asciiTheme="majorBidi" w:hAnsiTheme="majorBidi" w:cstheme="majorBidi"/>
        </w:rPr>
      </w:pPr>
    </w:p>
    <w:p w14:paraId="17E7C12D" w14:textId="77777777" w:rsidR="00ED3D6A" w:rsidRDefault="00ED3D6A">
      <w:pPr>
        <w:rPr>
          <w:rFonts w:asciiTheme="majorBidi" w:hAnsiTheme="majorBidi" w:cstheme="majorBidi"/>
        </w:rPr>
      </w:pPr>
    </w:p>
    <w:p w14:paraId="32089FBB" w14:textId="77777777" w:rsidR="00ED3D6A" w:rsidRDefault="00ED3D6A">
      <w:pPr>
        <w:rPr>
          <w:rFonts w:asciiTheme="majorBidi" w:hAnsiTheme="majorBidi" w:cstheme="majorBidi"/>
        </w:rPr>
      </w:pPr>
    </w:p>
    <w:p w14:paraId="4E73D810" w14:textId="77777777" w:rsidR="00ED3D6A" w:rsidRDefault="00ED3D6A">
      <w:pPr>
        <w:rPr>
          <w:rFonts w:asciiTheme="majorBidi" w:hAnsiTheme="majorBidi" w:cstheme="majorBidi"/>
        </w:rPr>
      </w:pPr>
    </w:p>
    <w:p w14:paraId="7A2E7692" w14:textId="77777777" w:rsidR="00ED3D6A" w:rsidRDefault="00ED3D6A">
      <w:pPr>
        <w:rPr>
          <w:rFonts w:asciiTheme="majorBidi" w:hAnsiTheme="majorBidi" w:cstheme="majorBidi"/>
        </w:rPr>
      </w:pPr>
    </w:p>
    <w:p w14:paraId="67E074CA" w14:textId="77777777" w:rsidR="00ED3D6A" w:rsidRDefault="00ED3D6A">
      <w:pPr>
        <w:rPr>
          <w:rFonts w:asciiTheme="majorBidi" w:hAnsiTheme="majorBidi" w:cstheme="majorBidi"/>
        </w:rPr>
      </w:pPr>
    </w:p>
    <w:p w14:paraId="368E15F3" w14:textId="77777777" w:rsidR="00ED3D6A" w:rsidRDefault="00ED3D6A">
      <w:pPr>
        <w:rPr>
          <w:rFonts w:asciiTheme="majorBidi" w:hAnsiTheme="majorBidi" w:cstheme="majorBidi"/>
        </w:rPr>
      </w:pPr>
    </w:p>
    <w:p w14:paraId="31E7E407" w14:textId="77777777" w:rsidR="00ED3D6A" w:rsidRPr="00086F8C" w:rsidRDefault="00ED3D6A">
      <w:pPr>
        <w:rPr>
          <w:rFonts w:asciiTheme="majorBidi" w:hAnsiTheme="majorBidi" w:cstheme="majorBidi"/>
        </w:rPr>
      </w:pPr>
    </w:p>
    <w:p w14:paraId="6C42807B" w14:textId="77777777" w:rsidR="00CE6A00" w:rsidRPr="00086F8C" w:rsidRDefault="00CE6A00" w:rsidP="00CE6A00">
      <w:pPr>
        <w:pStyle w:val="Heading1"/>
        <w:rPr>
          <w:rFonts w:asciiTheme="majorBidi" w:hAnsiTheme="majorBidi" w:cstheme="majorBidi"/>
          <w:sz w:val="36"/>
          <w:szCs w:val="36"/>
        </w:rPr>
      </w:pPr>
      <w:r w:rsidRPr="00086F8C">
        <w:rPr>
          <w:rFonts w:asciiTheme="majorBidi" w:hAnsiTheme="majorBidi" w:cstheme="majorBidi"/>
          <w:sz w:val="36"/>
          <w:szCs w:val="36"/>
        </w:rPr>
        <w:lastRenderedPageBreak/>
        <w:t xml:space="preserve">Changelog </w:t>
      </w:r>
    </w:p>
    <w:p w14:paraId="46D7CC9B" w14:textId="36DD3DF2" w:rsidR="00F2195B" w:rsidRPr="00086F8C" w:rsidRDefault="001D4201" w:rsidP="00F2195B">
      <w:pPr>
        <w:rPr>
          <w:rFonts w:asciiTheme="majorBidi" w:hAnsiTheme="majorBidi" w:cstheme="majorBidi"/>
        </w:rPr>
      </w:pPr>
      <w:r w:rsidRPr="00086F8C">
        <w:rPr>
          <w:rFonts w:asciiTheme="majorBidi" w:hAnsiTheme="majorBidi" w:cstheme="majorBidi"/>
        </w:rPr>
        <w:t>2022-03-08</w:t>
      </w:r>
    </w:p>
    <w:p w14:paraId="31B43B4E" w14:textId="77777777" w:rsidR="001D4201" w:rsidRPr="00086F8C" w:rsidRDefault="001D4201" w:rsidP="00F2195B">
      <w:pPr>
        <w:rPr>
          <w:rFonts w:asciiTheme="majorBidi" w:hAnsiTheme="majorBidi" w:cstheme="majorBidi"/>
        </w:rPr>
      </w:pPr>
    </w:p>
    <w:p w14:paraId="4E47E751" w14:textId="77777777" w:rsidR="00CE6A00" w:rsidRPr="00086F8C" w:rsidRDefault="00CE6A00" w:rsidP="00CE6A00">
      <w:pPr>
        <w:rPr>
          <w:rFonts w:asciiTheme="majorBidi" w:hAnsiTheme="majorBidi" w:cstheme="majorBidi"/>
        </w:rPr>
      </w:pPr>
    </w:p>
    <w:p w14:paraId="3781F959" w14:textId="77777777" w:rsidR="00CE6A00" w:rsidRPr="00086F8C" w:rsidRDefault="00CE6A00" w:rsidP="00CE6A00">
      <w:pPr>
        <w:rPr>
          <w:rFonts w:asciiTheme="majorBidi" w:hAnsiTheme="majorBidi" w:cstheme="majorBidi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411"/>
        <w:gridCol w:w="5790"/>
        <w:gridCol w:w="1825"/>
      </w:tblGrid>
      <w:tr w:rsidR="00CE6A00" w:rsidRPr="00FD11AD" w14:paraId="27961A59" w14:textId="77777777" w:rsidTr="00E4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047ACE4" w14:textId="77777777" w:rsidR="00CE6A00" w:rsidRPr="00086F8C" w:rsidRDefault="00CE6A00" w:rsidP="00522C81">
            <w:pPr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Person</w:t>
            </w:r>
          </w:p>
        </w:tc>
        <w:tc>
          <w:tcPr>
            <w:tcW w:w="5790" w:type="dxa"/>
          </w:tcPr>
          <w:p w14:paraId="28C06D56" w14:textId="77777777" w:rsidR="00CE6A00" w:rsidRPr="00086F8C" w:rsidRDefault="00CE6A00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Task</w:t>
            </w:r>
          </w:p>
        </w:tc>
        <w:tc>
          <w:tcPr>
            <w:tcW w:w="1825" w:type="dxa"/>
          </w:tcPr>
          <w:p w14:paraId="792F5328" w14:textId="77777777" w:rsidR="00CE6A00" w:rsidRPr="00086F8C" w:rsidRDefault="00CE6A00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Date</w:t>
            </w:r>
          </w:p>
        </w:tc>
      </w:tr>
      <w:tr w:rsidR="00CE6A00" w:rsidRPr="00FD11AD" w14:paraId="2464314D" w14:textId="77777777" w:rsidTr="00E4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47D82B4" w14:textId="20ECA5D0" w:rsidR="00CE6A00" w:rsidRPr="00086F8C" w:rsidRDefault="00B17270" w:rsidP="00522C81">
            <w:pPr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Rustom &amp; Obay</w:t>
            </w:r>
          </w:p>
        </w:tc>
        <w:tc>
          <w:tcPr>
            <w:tcW w:w="5790" w:type="dxa"/>
          </w:tcPr>
          <w:p w14:paraId="1E0BF9FA" w14:textId="60101704" w:rsidR="00CE6A00" w:rsidRPr="00086F8C" w:rsidRDefault="00B1727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Designing project</w:t>
            </w:r>
          </w:p>
        </w:tc>
        <w:tc>
          <w:tcPr>
            <w:tcW w:w="1825" w:type="dxa"/>
          </w:tcPr>
          <w:p w14:paraId="4C81A357" w14:textId="4BF7E58C" w:rsidR="00CE6A00" w:rsidRPr="00086F8C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20</w:t>
            </w:r>
            <w:r w:rsidR="00B17270" w:rsidRPr="00086F8C">
              <w:rPr>
                <w:rFonts w:asciiTheme="majorBidi" w:hAnsiTheme="majorBidi" w:cstheme="majorBidi"/>
                <w:lang w:val="en-US"/>
              </w:rPr>
              <w:t>22</w:t>
            </w:r>
            <w:r w:rsidRPr="00086F8C">
              <w:rPr>
                <w:rFonts w:asciiTheme="majorBidi" w:hAnsiTheme="majorBidi" w:cstheme="majorBidi"/>
                <w:lang w:val="en-US"/>
              </w:rPr>
              <w:t>-0</w:t>
            </w:r>
            <w:r w:rsidR="007D7797" w:rsidRPr="00086F8C">
              <w:rPr>
                <w:rFonts w:asciiTheme="majorBidi" w:hAnsiTheme="majorBidi" w:cstheme="majorBidi"/>
                <w:lang w:val="en-US"/>
              </w:rPr>
              <w:t>3-01</w:t>
            </w:r>
          </w:p>
        </w:tc>
      </w:tr>
      <w:tr w:rsidR="00B17270" w:rsidRPr="00FD11AD" w14:paraId="3ABAB0B8" w14:textId="77777777" w:rsidTr="00E4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8BE9E0B" w14:textId="0F5039CD" w:rsidR="00B17270" w:rsidRPr="00086F8C" w:rsidRDefault="00B17270" w:rsidP="00B17270">
            <w:pPr>
              <w:tabs>
                <w:tab w:val="left" w:pos="1050"/>
              </w:tabs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Rustom</w:t>
            </w:r>
          </w:p>
        </w:tc>
        <w:tc>
          <w:tcPr>
            <w:tcW w:w="5790" w:type="dxa"/>
          </w:tcPr>
          <w:p w14:paraId="53C1F5B8" w14:textId="46B3EAE4" w:rsidR="00B17270" w:rsidRPr="00086F8C" w:rsidRDefault="00B1727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Created data</w:t>
            </w:r>
          </w:p>
        </w:tc>
        <w:tc>
          <w:tcPr>
            <w:tcW w:w="1825" w:type="dxa"/>
          </w:tcPr>
          <w:p w14:paraId="52FC78FF" w14:textId="659C3547" w:rsidR="00B17270" w:rsidRPr="00086F8C" w:rsidRDefault="00B1727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2022-03-</w:t>
            </w:r>
            <w:r w:rsidR="00857120" w:rsidRPr="00086F8C">
              <w:rPr>
                <w:rFonts w:asciiTheme="majorBidi" w:hAnsiTheme="majorBidi" w:cstheme="majorBidi"/>
                <w:lang w:val="en-US"/>
              </w:rPr>
              <w:t>04</w:t>
            </w:r>
          </w:p>
        </w:tc>
      </w:tr>
      <w:tr w:rsidR="00CE6A00" w:rsidRPr="00FD11AD" w14:paraId="39925B50" w14:textId="77777777" w:rsidTr="00E4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2C411A5" w14:textId="6878B44B" w:rsidR="00CE6A00" w:rsidRPr="00086F8C" w:rsidRDefault="007D7797" w:rsidP="00522C81">
            <w:pPr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Obay</w:t>
            </w:r>
          </w:p>
        </w:tc>
        <w:tc>
          <w:tcPr>
            <w:tcW w:w="5790" w:type="dxa"/>
          </w:tcPr>
          <w:p w14:paraId="26E5A309" w14:textId="73948E57" w:rsidR="00CE6A00" w:rsidRPr="00086F8C" w:rsidRDefault="0085712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 xml:space="preserve">Importing &amp; </w:t>
            </w:r>
            <w:r w:rsidR="007D7797" w:rsidRPr="00086F8C">
              <w:rPr>
                <w:rFonts w:asciiTheme="majorBidi" w:hAnsiTheme="majorBidi" w:cstheme="majorBidi"/>
                <w:lang w:val="en-US"/>
              </w:rPr>
              <w:t>Creating queries</w:t>
            </w:r>
            <w:r w:rsidR="00B17270" w:rsidRPr="00086F8C">
              <w:rPr>
                <w:rFonts w:asciiTheme="majorBidi" w:hAnsiTheme="majorBidi" w:cstheme="majorBidi"/>
                <w:lang w:val="en-US"/>
              </w:rPr>
              <w:t xml:space="preserve"> on workbench</w:t>
            </w:r>
          </w:p>
        </w:tc>
        <w:tc>
          <w:tcPr>
            <w:tcW w:w="1825" w:type="dxa"/>
          </w:tcPr>
          <w:p w14:paraId="52AC5DAB" w14:textId="5F892DAD" w:rsidR="00CE6A00" w:rsidRPr="00086F8C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2</w:t>
            </w:r>
            <w:r w:rsidR="007D7797" w:rsidRPr="00086F8C">
              <w:rPr>
                <w:rFonts w:asciiTheme="majorBidi" w:hAnsiTheme="majorBidi" w:cstheme="majorBidi"/>
                <w:lang w:val="en-US"/>
              </w:rPr>
              <w:t>022</w:t>
            </w:r>
            <w:r w:rsidRPr="00086F8C">
              <w:rPr>
                <w:rFonts w:asciiTheme="majorBidi" w:hAnsiTheme="majorBidi" w:cstheme="majorBidi"/>
                <w:lang w:val="en-US"/>
              </w:rPr>
              <w:t>-0</w:t>
            </w:r>
            <w:r w:rsidR="007D7797" w:rsidRPr="00086F8C">
              <w:rPr>
                <w:rFonts w:asciiTheme="majorBidi" w:hAnsiTheme="majorBidi" w:cstheme="majorBidi"/>
                <w:lang w:val="en-US"/>
              </w:rPr>
              <w:t>3-10</w:t>
            </w:r>
          </w:p>
        </w:tc>
      </w:tr>
      <w:tr w:rsidR="00CE6A00" w:rsidRPr="00FD11AD" w14:paraId="4D9F5E75" w14:textId="77777777" w:rsidTr="00E4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EC5DF02" w14:textId="2FE6C5AB" w:rsidR="00CE6A00" w:rsidRPr="00086F8C" w:rsidRDefault="00EA7485" w:rsidP="00522C81">
            <w:pPr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Rustom</w:t>
            </w:r>
          </w:p>
        </w:tc>
        <w:tc>
          <w:tcPr>
            <w:tcW w:w="5790" w:type="dxa"/>
          </w:tcPr>
          <w:p w14:paraId="48092C7D" w14:textId="3C6AB02F" w:rsidR="00CE6A00" w:rsidRPr="00086F8C" w:rsidRDefault="007D7797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Creating queries</w:t>
            </w:r>
            <w:r w:rsidR="00857120" w:rsidRPr="00086F8C">
              <w:rPr>
                <w:rFonts w:asciiTheme="majorBidi" w:hAnsiTheme="majorBidi" w:cstheme="majorBidi"/>
                <w:lang w:val="en-US"/>
              </w:rPr>
              <w:t xml:space="preserve"> on python </w:t>
            </w:r>
          </w:p>
        </w:tc>
        <w:tc>
          <w:tcPr>
            <w:tcW w:w="1825" w:type="dxa"/>
          </w:tcPr>
          <w:p w14:paraId="22FC8C4E" w14:textId="3502E565" w:rsidR="00CE6A00" w:rsidRPr="00086F8C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20</w:t>
            </w:r>
            <w:r w:rsidR="007D7797" w:rsidRPr="00086F8C">
              <w:rPr>
                <w:rFonts w:asciiTheme="majorBidi" w:hAnsiTheme="majorBidi" w:cstheme="majorBidi"/>
                <w:lang w:val="en-US"/>
              </w:rPr>
              <w:t>22</w:t>
            </w:r>
            <w:r w:rsidRPr="00086F8C">
              <w:rPr>
                <w:rFonts w:asciiTheme="majorBidi" w:hAnsiTheme="majorBidi" w:cstheme="majorBidi"/>
                <w:lang w:val="en-US"/>
              </w:rPr>
              <w:t>-0</w:t>
            </w:r>
            <w:r w:rsidR="00675769" w:rsidRPr="00086F8C">
              <w:rPr>
                <w:rFonts w:asciiTheme="majorBidi" w:hAnsiTheme="majorBidi" w:cstheme="majorBidi"/>
                <w:lang w:val="en-US"/>
              </w:rPr>
              <w:t>3-10</w:t>
            </w:r>
          </w:p>
        </w:tc>
      </w:tr>
      <w:tr w:rsidR="00CE6A00" w:rsidRPr="00FD11AD" w14:paraId="0B01ED2D" w14:textId="77777777" w:rsidTr="00E4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5F78B56" w14:textId="48ABDB37" w:rsidR="00CE6A00" w:rsidRPr="00086F8C" w:rsidRDefault="00EA7485" w:rsidP="00522C81">
            <w:pPr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 xml:space="preserve">Rustom </w:t>
            </w:r>
          </w:p>
        </w:tc>
        <w:tc>
          <w:tcPr>
            <w:tcW w:w="5790" w:type="dxa"/>
          </w:tcPr>
          <w:p w14:paraId="34A96478" w14:textId="03E13098" w:rsidR="00CE6A00" w:rsidRPr="00086F8C" w:rsidRDefault="00675769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Python implementations</w:t>
            </w:r>
          </w:p>
        </w:tc>
        <w:tc>
          <w:tcPr>
            <w:tcW w:w="1825" w:type="dxa"/>
          </w:tcPr>
          <w:p w14:paraId="61801DBE" w14:textId="051B5F66" w:rsidR="00CE6A00" w:rsidRPr="00086F8C" w:rsidRDefault="00675769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2022-03-10</w:t>
            </w:r>
          </w:p>
        </w:tc>
      </w:tr>
      <w:tr w:rsidR="00CE6A00" w:rsidRPr="00FD11AD" w14:paraId="79910F5C" w14:textId="77777777" w:rsidTr="00E4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3F48115" w14:textId="1ADA28C3" w:rsidR="00CE6A00" w:rsidRPr="00086F8C" w:rsidRDefault="00EA7485" w:rsidP="00522C81">
            <w:pPr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Obay</w:t>
            </w:r>
          </w:p>
        </w:tc>
        <w:tc>
          <w:tcPr>
            <w:tcW w:w="5790" w:type="dxa"/>
          </w:tcPr>
          <w:p w14:paraId="3608E323" w14:textId="66C4F247" w:rsidR="00716EFD" w:rsidRPr="00086F8C" w:rsidRDefault="00EA7485" w:rsidP="0071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Constructed ER diagram</w:t>
            </w:r>
            <w:r w:rsidR="00CE6A00" w:rsidRPr="00086F8C"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  <w:tc>
          <w:tcPr>
            <w:tcW w:w="1825" w:type="dxa"/>
          </w:tcPr>
          <w:p w14:paraId="0DFE8DC2" w14:textId="002E04BB" w:rsidR="00CE6A00" w:rsidRPr="00086F8C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20</w:t>
            </w:r>
            <w:r w:rsidR="00B17270" w:rsidRPr="00086F8C">
              <w:rPr>
                <w:rFonts w:asciiTheme="majorBidi" w:hAnsiTheme="majorBidi" w:cstheme="majorBidi"/>
                <w:lang w:val="en-US"/>
              </w:rPr>
              <w:t>2</w:t>
            </w:r>
            <w:r w:rsidR="00EA7485" w:rsidRPr="00086F8C">
              <w:rPr>
                <w:rFonts w:asciiTheme="majorBidi" w:hAnsiTheme="majorBidi" w:cstheme="majorBidi"/>
                <w:lang w:val="en-US"/>
              </w:rPr>
              <w:t>2</w:t>
            </w:r>
            <w:r w:rsidRPr="00086F8C">
              <w:rPr>
                <w:rFonts w:asciiTheme="majorBidi" w:hAnsiTheme="majorBidi" w:cstheme="majorBidi"/>
                <w:lang w:val="en-US"/>
              </w:rPr>
              <w:t>-0</w:t>
            </w:r>
            <w:r w:rsidR="00EA7485" w:rsidRPr="00086F8C">
              <w:rPr>
                <w:rFonts w:asciiTheme="majorBidi" w:hAnsiTheme="majorBidi" w:cstheme="majorBidi"/>
                <w:lang w:val="en-US"/>
              </w:rPr>
              <w:t>3</w:t>
            </w:r>
            <w:r w:rsidRPr="00086F8C">
              <w:rPr>
                <w:rFonts w:asciiTheme="majorBidi" w:hAnsiTheme="majorBidi" w:cstheme="majorBidi"/>
                <w:lang w:val="en-US"/>
              </w:rPr>
              <w:t>-</w:t>
            </w:r>
            <w:r w:rsidR="00EA7485" w:rsidRPr="00086F8C">
              <w:rPr>
                <w:rFonts w:asciiTheme="majorBidi" w:hAnsiTheme="majorBidi" w:cstheme="majorBidi"/>
                <w:lang w:val="en-US"/>
              </w:rPr>
              <w:t>13</w:t>
            </w:r>
          </w:p>
        </w:tc>
      </w:tr>
      <w:tr w:rsidR="00CE6A00" w:rsidRPr="00FD11AD" w14:paraId="08A7479B" w14:textId="77777777" w:rsidTr="00E4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D072BFD" w14:textId="75C3C038" w:rsidR="00CE6A00" w:rsidRPr="00086F8C" w:rsidRDefault="005029CF" w:rsidP="00522C81">
            <w:pPr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R</w:t>
            </w:r>
            <w:r w:rsidR="00EA7485" w:rsidRPr="00086F8C">
              <w:rPr>
                <w:rFonts w:asciiTheme="majorBidi" w:hAnsiTheme="majorBidi" w:cstheme="majorBidi"/>
                <w:lang w:val="en-US"/>
              </w:rPr>
              <w:t>ustom &amp; Obay</w:t>
            </w:r>
          </w:p>
        </w:tc>
        <w:tc>
          <w:tcPr>
            <w:tcW w:w="5790" w:type="dxa"/>
          </w:tcPr>
          <w:p w14:paraId="272F7495" w14:textId="36940DF2" w:rsidR="00CE6A00" w:rsidRPr="00086F8C" w:rsidRDefault="005029CF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 xml:space="preserve">Report writing </w:t>
            </w:r>
          </w:p>
        </w:tc>
        <w:tc>
          <w:tcPr>
            <w:tcW w:w="1825" w:type="dxa"/>
          </w:tcPr>
          <w:p w14:paraId="629852A4" w14:textId="6C3C399D" w:rsidR="00CE6A00" w:rsidRPr="00086F8C" w:rsidRDefault="005029CF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2022-03-15</w:t>
            </w:r>
          </w:p>
        </w:tc>
      </w:tr>
      <w:tr w:rsidR="00CE6A00" w:rsidRPr="00FD11AD" w14:paraId="3ABA51C2" w14:textId="77777777" w:rsidTr="00E4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472B99D" w14:textId="2A33CC4B" w:rsidR="00CE6A00" w:rsidRPr="00086F8C" w:rsidRDefault="00E43005" w:rsidP="00522C81">
            <w:pPr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Rustom &amp; Obay</w:t>
            </w:r>
          </w:p>
        </w:tc>
        <w:tc>
          <w:tcPr>
            <w:tcW w:w="5790" w:type="dxa"/>
          </w:tcPr>
          <w:p w14:paraId="10476746" w14:textId="7330659C" w:rsidR="00CE6A00" w:rsidRPr="00086F8C" w:rsidRDefault="00E43005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 xml:space="preserve">Report writing </w:t>
            </w:r>
          </w:p>
        </w:tc>
        <w:tc>
          <w:tcPr>
            <w:tcW w:w="1825" w:type="dxa"/>
          </w:tcPr>
          <w:p w14:paraId="1E51947D" w14:textId="7DB4FE1B" w:rsidR="00CE6A00" w:rsidRPr="00086F8C" w:rsidRDefault="00E43005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086F8C">
              <w:rPr>
                <w:rFonts w:asciiTheme="majorBidi" w:hAnsiTheme="majorBidi" w:cstheme="majorBidi"/>
                <w:lang w:val="en-US"/>
              </w:rPr>
              <w:t>2022-03-16</w:t>
            </w:r>
          </w:p>
        </w:tc>
      </w:tr>
    </w:tbl>
    <w:p w14:paraId="18897462" w14:textId="77777777" w:rsidR="00CE6A00" w:rsidRPr="00086F8C" w:rsidRDefault="00CE6A00">
      <w:pPr>
        <w:rPr>
          <w:rFonts w:asciiTheme="majorBidi" w:hAnsiTheme="majorBidi" w:cstheme="majorBidi"/>
        </w:rPr>
      </w:pPr>
    </w:p>
    <w:p w14:paraId="771DBB82" w14:textId="77777777" w:rsidR="00F2195B" w:rsidRPr="00086F8C" w:rsidRDefault="00F2195B">
      <w:pPr>
        <w:rPr>
          <w:rFonts w:asciiTheme="majorBidi" w:hAnsiTheme="majorBidi" w:cstheme="majorBidi"/>
        </w:rPr>
      </w:pPr>
    </w:p>
    <w:sectPr w:rsidR="00F2195B" w:rsidRPr="00086F8C" w:rsidSect="008C1FBD">
      <w:footerReference w:type="default" r:id="rId15"/>
      <w:footerReference w:type="first" r:id="rId16"/>
      <w:pgSz w:w="11906" w:h="16838"/>
      <w:pgMar w:top="1440" w:right="1440" w:bottom="1440" w:left="1440" w:header="144" w:footer="28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0C8A3" w14:textId="77777777" w:rsidR="00187384" w:rsidRDefault="00187384" w:rsidP="00CE6A00">
      <w:pPr>
        <w:spacing w:line="240" w:lineRule="auto"/>
      </w:pPr>
      <w:r>
        <w:separator/>
      </w:r>
    </w:p>
  </w:endnote>
  <w:endnote w:type="continuationSeparator" w:id="0">
    <w:p w14:paraId="3A9C30B6" w14:textId="77777777" w:rsidR="00187384" w:rsidRDefault="00187384" w:rsidP="00CE6A00">
      <w:pPr>
        <w:spacing w:line="240" w:lineRule="auto"/>
      </w:pPr>
      <w:r>
        <w:continuationSeparator/>
      </w:r>
    </w:p>
  </w:endnote>
  <w:endnote w:type="continuationNotice" w:id="1">
    <w:p w14:paraId="133C66FD" w14:textId="77777777" w:rsidR="0099387B" w:rsidRDefault="009938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7"/>
    </w:tblGrid>
    <w:tr w:rsidR="0034538E" w14:paraId="6DBEA157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F072FFF" w14:textId="77777777" w:rsidR="0034538E" w:rsidRDefault="0034538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1C92C8C" w14:textId="77777777" w:rsidR="0034538E" w:rsidRDefault="0034538E">
          <w:pPr>
            <w:pStyle w:val="Header"/>
            <w:jc w:val="right"/>
            <w:rPr>
              <w:caps/>
              <w:sz w:val="18"/>
            </w:rPr>
          </w:pPr>
        </w:p>
      </w:tc>
    </w:tr>
    <w:tr w:rsidR="0034538E" w14:paraId="511BE6B0" w14:textId="77777777">
      <w:trPr>
        <w:jc w:val="center"/>
      </w:trPr>
      <w:sdt>
        <w:sdtPr>
          <w:rPr>
            <w:rFonts w:ascii="Times New Roman" w:hAnsi="Times New Roman" w:cs="Times New Roman"/>
            <w:i/>
            <w:iCs/>
          </w:rPr>
          <w:alias w:val="Författare"/>
          <w:tag w:val=""/>
          <w:id w:val="1534151868"/>
          <w:placeholder>
            <w:docPart w:val="728C267625AD4649A0B127FC66B1B90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540866F" w14:textId="15E4E710" w:rsidR="0034538E" w:rsidRDefault="0034538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34538E">
                <w:rPr>
                  <w:rFonts w:ascii="Times New Roman" w:hAnsi="Times New Roman" w:cs="Times New Roman"/>
                  <w:i/>
                  <w:iCs/>
                </w:rPr>
                <w:t>1DV503 – Database Technology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77225AB" w14:textId="77777777" w:rsidR="0034538E" w:rsidRDefault="0034538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sv-SE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FA73F82" w14:textId="77777777" w:rsidR="008C1FBD" w:rsidRDefault="008C1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DAC4" w14:textId="44B4D9BE" w:rsidR="00A25E00" w:rsidRPr="004A728B" w:rsidRDefault="00B20827" w:rsidP="001F269B">
    <w:pPr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ptab w:relativeTo="margin" w:alignment="left" w:leader="none"/>
    </w:r>
    <w:r w:rsidR="001F269B" w:rsidRPr="004A728B">
      <w:rPr>
        <w:rFonts w:ascii="Times New Roman" w:hAnsi="Times New Roman" w:cs="Times New Roman"/>
        <w:i/>
        <w:iCs/>
      </w:rPr>
      <w:t>1DV</w:t>
    </w:r>
    <w:r w:rsidR="00A25E00" w:rsidRPr="004A728B">
      <w:rPr>
        <w:rFonts w:ascii="Times New Roman" w:hAnsi="Times New Roman" w:cs="Times New Roman"/>
        <w:i/>
        <w:iCs/>
      </w:rPr>
      <w:t>503</w:t>
    </w:r>
    <w:r w:rsidR="001F269B" w:rsidRPr="004A728B">
      <w:rPr>
        <w:rFonts w:ascii="Times New Roman" w:hAnsi="Times New Roman" w:cs="Times New Roman"/>
        <w:i/>
        <w:iCs/>
      </w:rPr>
      <w:t xml:space="preserve"> – </w:t>
    </w:r>
    <w:r w:rsidR="00A25E00" w:rsidRPr="004A728B">
      <w:rPr>
        <w:rFonts w:ascii="Times New Roman" w:hAnsi="Times New Roman" w:cs="Times New Roman"/>
        <w:i/>
        <w:iCs/>
      </w:rPr>
      <w:t>Database Technology</w:t>
    </w:r>
  </w:p>
  <w:p w14:paraId="53F9E0A2" w14:textId="77777777" w:rsidR="001F269B" w:rsidRPr="001F269B" w:rsidRDefault="001F269B" w:rsidP="001F2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D260" w14:textId="77777777" w:rsidR="00187384" w:rsidRDefault="00187384" w:rsidP="00CE6A00">
      <w:pPr>
        <w:spacing w:line="240" w:lineRule="auto"/>
      </w:pPr>
      <w:r>
        <w:separator/>
      </w:r>
    </w:p>
  </w:footnote>
  <w:footnote w:type="continuationSeparator" w:id="0">
    <w:p w14:paraId="3E53F010" w14:textId="77777777" w:rsidR="00187384" w:rsidRDefault="00187384" w:rsidP="00CE6A00">
      <w:pPr>
        <w:spacing w:line="240" w:lineRule="auto"/>
      </w:pPr>
      <w:r>
        <w:continuationSeparator/>
      </w:r>
    </w:p>
  </w:footnote>
  <w:footnote w:type="continuationNotice" w:id="1">
    <w:p w14:paraId="287CF1C9" w14:textId="77777777" w:rsidR="0099387B" w:rsidRDefault="0099387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0AA7"/>
    <w:multiLevelType w:val="multilevel"/>
    <w:tmpl w:val="B52E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205B9"/>
    <w:multiLevelType w:val="multilevel"/>
    <w:tmpl w:val="6E7A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CF7941"/>
    <w:multiLevelType w:val="multilevel"/>
    <w:tmpl w:val="ECAA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47427"/>
    <w:multiLevelType w:val="hybridMultilevel"/>
    <w:tmpl w:val="AD5E5E50"/>
    <w:lvl w:ilvl="0" w:tplc="DCA4319C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40A0E"/>
    <w:multiLevelType w:val="hybridMultilevel"/>
    <w:tmpl w:val="F77855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9282C"/>
    <w:multiLevelType w:val="hybridMultilevel"/>
    <w:tmpl w:val="64BC1406"/>
    <w:lvl w:ilvl="0" w:tplc="35346EA0">
      <w:start w:val="100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76F11"/>
    <w:multiLevelType w:val="hybridMultilevel"/>
    <w:tmpl w:val="09766B20"/>
    <w:lvl w:ilvl="0" w:tplc="A530916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B5AD1"/>
    <w:multiLevelType w:val="multilevel"/>
    <w:tmpl w:val="A88A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ustem Duran">
    <w15:presenceInfo w15:providerId="Windows Live" w15:userId="89a8a7804465b7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F0"/>
    <w:rsid w:val="0000270A"/>
    <w:rsid w:val="000031F2"/>
    <w:rsid w:val="00003675"/>
    <w:rsid w:val="00004749"/>
    <w:rsid w:val="00005362"/>
    <w:rsid w:val="00005A24"/>
    <w:rsid w:val="00013DEC"/>
    <w:rsid w:val="00022AF6"/>
    <w:rsid w:val="00022F7A"/>
    <w:rsid w:val="0002353C"/>
    <w:rsid w:val="0002486B"/>
    <w:rsid w:val="000323FE"/>
    <w:rsid w:val="00034A59"/>
    <w:rsid w:val="00040E66"/>
    <w:rsid w:val="00045400"/>
    <w:rsid w:val="00046B07"/>
    <w:rsid w:val="00046C6E"/>
    <w:rsid w:val="00051B14"/>
    <w:rsid w:val="00052A3F"/>
    <w:rsid w:val="00053EB5"/>
    <w:rsid w:val="00066D12"/>
    <w:rsid w:val="000670FA"/>
    <w:rsid w:val="0007137A"/>
    <w:rsid w:val="00073970"/>
    <w:rsid w:val="00075EF8"/>
    <w:rsid w:val="00075F57"/>
    <w:rsid w:val="000776CB"/>
    <w:rsid w:val="000850E9"/>
    <w:rsid w:val="00085437"/>
    <w:rsid w:val="00086F8C"/>
    <w:rsid w:val="00091574"/>
    <w:rsid w:val="00093554"/>
    <w:rsid w:val="00093A39"/>
    <w:rsid w:val="000A1427"/>
    <w:rsid w:val="000A21A6"/>
    <w:rsid w:val="000B732F"/>
    <w:rsid w:val="000C0FB1"/>
    <w:rsid w:val="000C6F07"/>
    <w:rsid w:val="000D0723"/>
    <w:rsid w:val="000D2D0B"/>
    <w:rsid w:val="000D5BAC"/>
    <w:rsid w:val="000E6736"/>
    <w:rsid w:val="000E7125"/>
    <w:rsid w:val="000E7749"/>
    <w:rsid w:val="000F0353"/>
    <w:rsid w:val="000F2335"/>
    <w:rsid w:val="000F518B"/>
    <w:rsid w:val="0010543F"/>
    <w:rsid w:val="001056C5"/>
    <w:rsid w:val="00113FB5"/>
    <w:rsid w:val="001171BC"/>
    <w:rsid w:val="00123B23"/>
    <w:rsid w:val="00126741"/>
    <w:rsid w:val="00130999"/>
    <w:rsid w:val="001361CC"/>
    <w:rsid w:val="00136A69"/>
    <w:rsid w:val="0013798C"/>
    <w:rsid w:val="001403AB"/>
    <w:rsid w:val="00141D6E"/>
    <w:rsid w:val="00145B81"/>
    <w:rsid w:val="00146136"/>
    <w:rsid w:val="00147451"/>
    <w:rsid w:val="001537B6"/>
    <w:rsid w:val="00153C9A"/>
    <w:rsid w:val="00165268"/>
    <w:rsid w:val="00175AC5"/>
    <w:rsid w:val="00177175"/>
    <w:rsid w:val="001776E4"/>
    <w:rsid w:val="0018053E"/>
    <w:rsid w:val="0018109F"/>
    <w:rsid w:val="001843D9"/>
    <w:rsid w:val="00186706"/>
    <w:rsid w:val="00187384"/>
    <w:rsid w:val="0019350D"/>
    <w:rsid w:val="00195A0A"/>
    <w:rsid w:val="0019730A"/>
    <w:rsid w:val="001A280C"/>
    <w:rsid w:val="001A3339"/>
    <w:rsid w:val="001A4687"/>
    <w:rsid w:val="001A6C49"/>
    <w:rsid w:val="001B0186"/>
    <w:rsid w:val="001B6E5D"/>
    <w:rsid w:val="001C4A9E"/>
    <w:rsid w:val="001D11E5"/>
    <w:rsid w:val="001D4201"/>
    <w:rsid w:val="001D446D"/>
    <w:rsid w:val="001D5D77"/>
    <w:rsid w:val="001D7D7E"/>
    <w:rsid w:val="001E0AC7"/>
    <w:rsid w:val="001E4A3E"/>
    <w:rsid w:val="001E53AE"/>
    <w:rsid w:val="001E5CD3"/>
    <w:rsid w:val="001F0F31"/>
    <w:rsid w:val="001F269B"/>
    <w:rsid w:val="001F39BD"/>
    <w:rsid w:val="0020290E"/>
    <w:rsid w:val="00202D86"/>
    <w:rsid w:val="0020555D"/>
    <w:rsid w:val="00214295"/>
    <w:rsid w:val="00214584"/>
    <w:rsid w:val="00214D45"/>
    <w:rsid w:val="00215975"/>
    <w:rsid w:val="002214E3"/>
    <w:rsid w:val="00232DAC"/>
    <w:rsid w:val="00233B9D"/>
    <w:rsid w:val="00234984"/>
    <w:rsid w:val="00234BD0"/>
    <w:rsid w:val="00235506"/>
    <w:rsid w:val="00235984"/>
    <w:rsid w:val="00243360"/>
    <w:rsid w:val="0024592F"/>
    <w:rsid w:val="00247790"/>
    <w:rsid w:val="00257CB9"/>
    <w:rsid w:val="002603D1"/>
    <w:rsid w:val="00264404"/>
    <w:rsid w:val="00273AE0"/>
    <w:rsid w:val="002811E9"/>
    <w:rsid w:val="00283000"/>
    <w:rsid w:val="00287C35"/>
    <w:rsid w:val="002934D9"/>
    <w:rsid w:val="002953F9"/>
    <w:rsid w:val="00296888"/>
    <w:rsid w:val="002A0170"/>
    <w:rsid w:val="002A114A"/>
    <w:rsid w:val="002A125E"/>
    <w:rsid w:val="002A182A"/>
    <w:rsid w:val="002A24D4"/>
    <w:rsid w:val="002A36F6"/>
    <w:rsid w:val="002A6E11"/>
    <w:rsid w:val="002B23CC"/>
    <w:rsid w:val="002B60A0"/>
    <w:rsid w:val="002B6F43"/>
    <w:rsid w:val="002C350B"/>
    <w:rsid w:val="002C3867"/>
    <w:rsid w:val="002C6124"/>
    <w:rsid w:val="002C6FA9"/>
    <w:rsid w:val="002C772A"/>
    <w:rsid w:val="002D2AF6"/>
    <w:rsid w:val="002D4303"/>
    <w:rsid w:val="002E79BA"/>
    <w:rsid w:val="002F6826"/>
    <w:rsid w:val="002F7051"/>
    <w:rsid w:val="003000A3"/>
    <w:rsid w:val="0030728C"/>
    <w:rsid w:val="003204B2"/>
    <w:rsid w:val="0032210D"/>
    <w:rsid w:val="00325E73"/>
    <w:rsid w:val="003266A3"/>
    <w:rsid w:val="00327878"/>
    <w:rsid w:val="00327B90"/>
    <w:rsid w:val="00336774"/>
    <w:rsid w:val="00341209"/>
    <w:rsid w:val="003415E1"/>
    <w:rsid w:val="00344062"/>
    <w:rsid w:val="0034463C"/>
    <w:rsid w:val="0034538E"/>
    <w:rsid w:val="00353012"/>
    <w:rsid w:val="00356AD9"/>
    <w:rsid w:val="00356D0B"/>
    <w:rsid w:val="00364243"/>
    <w:rsid w:val="00366110"/>
    <w:rsid w:val="00366FC8"/>
    <w:rsid w:val="00367D91"/>
    <w:rsid w:val="003702D7"/>
    <w:rsid w:val="00372DF0"/>
    <w:rsid w:val="00375A52"/>
    <w:rsid w:val="0038429A"/>
    <w:rsid w:val="00384E11"/>
    <w:rsid w:val="003863E7"/>
    <w:rsid w:val="00387255"/>
    <w:rsid w:val="0039204A"/>
    <w:rsid w:val="00392A79"/>
    <w:rsid w:val="00397388"/>
    <w:rsid w:val="003A5EAA"/>
    <w:rsid w:val="003A6E4B"/>
    <w:rsid w:val="003C1E7F"/>
    <w:rsid w:val="003D12B0"/>
    <w:rsid w:val="003D53C4"/>
    <w:rsid w:val="003D7710"/>
    <w:rsid w:val="003E3106"/>
    <w:rsid w:val="003E49BC"/>
    <w:rsid w:val="003E63F6"/>
    <w:rsid w:val="003F24D7"/>
    <w:rsid w:val="00400CFE"/>
    <w:rsid w:val="00401E2D"/>
    <w:rsid w:val="00402B2E"/>
    <w:rsid w:val="0040307D"/>
    <w:rsid w:val="00403BE2"/>
    <w:rsid w:val="004051A3"/>
    <w:rsid w:val="00406F83"/>
    <w:rsid w:val="00407B93"/>
    <w:rsid w:val="00413C61"/>
    <w:rsid w:val="00414B54"/>
    <w:rsid w:val="00421B27"/>
    <w:rsid w:val="004252FF"/>
    <w:rsid w:val="0042768A"/>
    <w:rsid w:val="00430583"/>
    <w:rsid w:val="00431C6E"/>
    <w:rsid w:val="004338F7"/>
    <w:rsid w:val="00434D5D"/>
    <w:rsid w:val="00434F02"/>
    <w:rsid w:val="00435A1F"/>
    <w:rsid w:val="00440844"/>
    <w:rsid w:val="00440C81"/>
    <w:rsid w:val="004475B9"/>
    <w:rsid w:val="00450D4B"/>
    <w:rsid w:val="00452388"/>
    <w:rsid w:val="00452E4C"/>
    <w:rsid w:val="004531A2"/>
    <w:rsid w:val="004625BC"/>
    <w:rsid w:val="00464487"/>
    <w:rsid w:val="00466CFF"/>
    <w:rsid w:val="00467835"/>
    <w:rsid w:val="00467870"/>
    <w:rsid w:val="00473DE5"/>
    <w:rsid w:val="004748C4"/>
    <w:rsid w:val="0047681F"/>
    <w:rsid w:val="0047704C"/>
    <w:rsid w:val="004801A3"/>
    <w:rsid w:val="004835A4"/>
    <w:rsid w:val="00483680"/>
    <w:rsid w:val="00484095"/>
    <w:rsid w:val="004875BA"/>
    <w:rsid w:val="00487EF9"/>
    <w:rsid w:val="00496102"/>
    <w:rsid w:val="004975CC"/>
    <w:rsid w:val="004A728B"/>
    <w:rsid w:val="004B02CC"/>
    <w:rsid w:val="004B4973"/>
    <w:rsid w:val="004C572E"/>
    <w:rsid w:val="004D32B9"/>
    <w:rsid w:val="004D605C"/>
    <w:rsid w:val="004D67CC"/>
    <w:rsid w:val="004E5D42"/>
    <w:rsid w:val="004E5F10"/>
    <w:rsid w:val="004F1894"/>
    <w:rsid w:val="004F5279"/>
    <w:rsid w:val="005024E6"/>
    <w:rsid w:val="005029CF"/>
    <w:rsid w:val="00503FAA"/>
    <w:rsid w:val="0050474E"/>
    <w:rsid w:val="0050782F"/>
    <w:rsid w:val="0051046B"/>
    <w:rsid w:val="00513B73"/>
    <w:rsid w:val="0052573D"/>
    <w:rsid w:val="00525A82"/>
    <w:rsid w:val="00525F14"/>
    <w:rsid w:val="00527910"/>
    <w:rsid w:val="00541118"/>
    <w:rsid w:val="0054279D"/>
    <w:rsid w:val="00547C55"/>
    <w:rsid w:val="00550A5D"/>
    <w:rsid w:val="005531C5"/>
    <w:rsid w:val="00555F8A"/>
    <w:rsid w:val="0055741A"/>
    <w:rsid w:val="00560D4E"/>
    <w:rsid w:val="005612E6"/>
    <w:rsid w:val="00561683"/>
    <w:rsid w:val="00563264"/>
    <w:rsid w:val="0056375B"/>
    <w:rsid w:val="0056475E"/>
    <w:rsid w:val="00572376"/>
    <w:rsid w:val="00572AB7"/>
    <w:rsid w:val="00573986"/>
    <w:rsid w:val="00575624"/>
    <w:rsid w:val="00577592"/>
    <w:rsid w:val="00581C35"/>
    <w:rsid w:val="00583409"/>
    <w:rsid w:val="0058364D"/>
    <w:rsid w:val="0058639E"/>
    <w:rsid w:val="00591DD0"/>
    <w:rsid w:val="005924AE"/>
    <w:rsid w:val="00597ECD"/>
    <w:rsid w:val="005A061D"/>
    <w:rsid w:val="005A63FC"/>
    <w:rsid w:val="005A6D6F"/>
    <w:rsid w:val="005A7D35"/>
    <w:rsid w:val="005A7E0A"/>
    <w:rsid w:val="005B1DFF"/>
    <w:rsid w:val="005B69DD"/>
    <w:rsid w:val="005C06CF"/>
    <w:rsid w:val="005D0769"/>
    <w:rsid w:val="005D0D79"/>
    <w:rsid w:val="005D5399"/>
    <w:rsid w:val="005E0A90"/>
    <w:rsid w:val="005E0E21"/>
    <w:rsid w:val="005E63E3"/>
    <w:rsid w:val="005F08A7"/>
    <w:rsid w:val="005F08C7"/>
    <w:rsid w:val="005F0CB7"/>
    <w:rsid w:val="005F11C6"/>
    <w:rsid w:val="005F548F"/>
    <w:rsid w:val="005F623E"/>
    <w:rsid w:val="006025A7"/>
    <w:rsid w:val="006055A5"/>
    <w:rsid w:val="00607241"/>
    <w:rsid w:val="00607B82"/>
    <w:rsid w:val="00623254"/>
    <w:rsid w:val="00624BC4"/>
    <w:rsid w:val="0062612A"/>
    <w:rsid w:val="00630102"/>
    <w:rsid w:val="00635A3A"/>
    <w:rsid w:val="00636F07"/>
    <w:rsid w:val="00643330"/>
    <w:rsid w:val="0064417A"/>
    <w:rsid w:val="0066156C"/>
    <w:rsid w:val="00664A51"/>
    <w:rsid w:val="00671116"/>
    <w:rsid w:val="00672582"/>
    <w:rsid w:val="006728A0"/>
    <w:rsid w:val="00675769"/>
    <w:rsid w:val="00676A7F"/>
    <w:rsid w:val="00677451"/>
    <w:rsid w:val="00690601"/>
    <w:rsid w:val="00693387"/>
    <w:rsid w:val="006A0147"/>
    <w:rsid w:val="006A0309"/>
    <w:rsid w:val="006A129D"/>
    <w:rsid w:val="006A3320"/>
    <w:rsid w:val="006A414E"/>
    <w:rsid w:val="006A489A"/>
    <w:rsid w:val="006B22B4"/>
    <w:rsid w:val="006B22C8"/>
    <w:rsid w:val="006C4FC0"/>
    <w:rsid w:val="006D063C"/>
    <w:rsid w:val="006D0F33"/>
    <w:rsid w:val="006D3191"/>
    <w:rsid w:val="006D637A"/>
    <w:rsid w:val="006E1D9A"/>
    <w:rsid w:val="006E4373"/>
    <w:rsid w:val="006E50D1"/>
    <w:rsid w:val="006F2D4F"/>
    <w:rsid w:val="006F331C"/>
    <w:rsid w:val="00700E72"/>
    <w:rsid w:val="0070335B"/>
    <w:rsid w:val="00704965"/>
    <w:rsid w:val="00705858"/>
    <w:rsid w:val="007100A6"/>
    <w:rsid w:val="00714D9E"/>
    <w:rsid w:val="00716112"/>
    <w:rsid w:val="00716EFD"/>
    <w:rsid w:val="00721F66"/>
    <w:rsid w:val="00723845"/>
    <w:rsid w:val="007324A1"/>
    <w:rsid w:val="00732F59"/>
    <w:rsid w:val="0074253C"/>
    <w:rsid w:val="007427A1"/>
    <w:rsid w:val="00745EDD"/>
    <w:rsid w:val="007503F8"/>
    <w:rsid w:val="007529D3"/>
    <w:rsid w:val="00762B22"/>
    <w:rsid w:val="00763BA7"/>
    <w:rsid w:val="007654B3"/>
    <w:rsid w:val="007712A6"/>
    <w:rsid w:val="00775D85"/>
    <w:rsid w:val="00780251"/>
    <w:rsid w:val="0078126C"/>
    <w:rsid w:val="00793330"/>
    <w:rsid w:val="00793EC6"/>
    <w:rsid w:val="007955E4"/>
    <w:rsid w:val="00797096"/>
    <w:rsid w:val="007B0CF6"/>
    <w:rsid w:val="007B2282"/>
    <w:rsid w:val="007B38C6"/>
    <w:rsid w:val="007C0AFD"/>
    <w:rsid w:val="007C1FA9"/>
    <w:rsid w:val="007C34DC"/>
    <w:rsid w:val="007C3AC2"/>
    <w:rsid w:val="007D410B"/>
    <w:rsid w:val="007D685C"/>
    <w:rsid w:val="007D7797"/>
    <w:rsid w:val="007E013A"/>
    <w:rsid w:val="007E0ECB"/>
    <w:rsid w:val="007E2941"/>
    <w:rsid w:val="007F2602"/>
    <w:rsid w:val="007F68B2"/>
    <w:rsid w:val="007F7ECE"/>
    <w:rsid w:val="00800095"/>
    <w:rsid w:val="008015CB"/>
    <w:rsid w:val="008039FF"/>
    <w:rsid w:val="00814527"/>
    <w:rsid w:val="00824301"/>
    <w:rsid w:val="00825BB2"/>
    <w:rsid w:val="00826B52"/>
    <w:rsid w:val="00830BA0"/>
    <w:rsid w:val="00831B4D"/>
    <w:rsid w:val="008331A1"/>
    <w:rsid w:val="0083710C"/>
    <w:rsid w:val="008378E2"/>
    <w:rsid w:val="00840116"/>
    <w:rsid w:val="00841561"/>
    <w:rsid w:val="00841BCF"/>
    <w:rsid w:val="00843871"/>
    <w:rsid w:val="00845703"/>
    <w:rsid w:val="00857120"/>
    <w:rsid w:val="00857ECB"/>
    <w:rsid w:val="008600EE"/>
    <w:rsid w:val="00860637"/>
    <w:rsid w:val="00862122"/>
    <w:rsid w:val="00863042"/>
    <w:rsid w:val="0086349A"/>
    <w:rsid w:val="008766EF"/>
    <w:rsid w:val="00876E12"/>
    <w:rsid w:val="00882288"/>
    <w:rsid w:val="008866CA"/>
    <w:rsid w:val="008877A3"/>
    <w:rsid w:val="00895005"/>
    <w:rsid w:val="008966AA"/>
    <w:rsid w:val="0089692A"/>
    <w:rsid w:val="008A0710"/>
    <w:rsid w:val="008A3B44"/>
    <w:rsid w:val="008B0FB0"/>
    <w:rsid w:val="008B19C2"/>
    <w:rsid w:val="008B3423"/>
    <w:rsid w:val="008C1FBD"/>
    <w:rsid w:val="008C275A"/>
    <w:rsid w:val="008C75D6"/>
    <w:rsid w:val="008D07C2"/>
    <w:rsid w:val="008E5E12"/>
    <w:rsid w:val="008E66C8"/>
    <w:rsid w:val="008F2B93"/>
    <w:rsid w:val="008F3CD8"/>
    <w:rsid w:val="008F3CEF"/>
    <w:rsid w:val="008F43AE"/>
    <w:rsid w:val="009010D8"/>
    <w:rsid w:val="0090137E"/>
    <w:rsid w:val="00902B7A"/>
    <w:rsid w:val="00903A75"/>
    <w:rsid w:val="009052D3"/>
    <w:rsid w:val="00907D7B"/>
    <w:rsid w:val="00911CA6"/>
    <w:rsid w:val="00916534"/>
    <w:rsid w:val="00924859"/>
    <w:rsid w:val="009366C6"/>
    <w:rsid w:val="009368BF"/>
    <w:rsid w:val="009415AB"/>
    <w:rsid w:val="00943FEF"/>
    <w:rsid w:val="0095260D"/>
    <w:rsid w:val="00956084"/>
    <w:rsid w:val="0096327D"/>
    <w:rsid w:val="0097162D"/>
    <w:rsid w:val="00973E5F"/>
    <w:rsid w:val="0097695C"/>
    <w:rsid w:val="00977128"/>
    <w:rsid w:val="00980B37"/>
    <w:rsid w:val="009833F4"/>
    <w:rsid w:val="0098476B"/>
    <w:rsid w:val="00990700"/>
    <w:rsid w:val="00990C7C"/>
    <w:rsid w:val="009910CC"/>
    <w:rsid w:val="00992922"/>
    <w:rsid w:val="0099293A"/>
    <w:rsid w:val="0099387B"/>
    <w:rsid w:val="009A1B98"/>
    <w:rsid w:val="009A3292"/>
    <w:rsid w:val="009A483D"/>
    <w:rsid w:val="009B4279"/>
    <w:rsid w:val="009B481C"/>
    <w:rsid w:val="009B4A21"/>
    <w:rsid w:val="009C05D4"/>
    <w:rsid w:val="009C39E0"/>
    <w:rsid w:val="009C4089"/>
    <w:rsid w:val="009D01A1"/>
    <w:rsid w:val="009D06F7"/>
    <w:rsid w:val="009D0A39"/>
    <w:rsid w:val="009D369A"/>
    <w:rsid w:val="009D7A97"/>
    <w:rsid w:val="009E4EFD"/>
    <w:rsid w:val="009E59D9"/>
    <w:rsid w:val="009F4249"/>
    <w:rsid w:val="00A01BA9"/>
    <w:rsid w:val="00A13EB1"/>
    <w:rsid w:val="00A16A43"/>
    <w:rsid w:val="00A17B12"/>
    <w:rsid w:val="00A224E3"/>
    <w:rsid w:val="00A24BB9"/>
    <w:rsid w:val="00A252CE"/>
    <w:rsid w:val="00A25E00"/>
    <w:rsid w:val="00A271FC"/>
    <w:rsid w:val="00A33368"/>
    <w:rsid w:val="00A345D9"/>
    <w:rsid w:val="00A34C4F"/>
    <w:rsid w:val="00A36DB8"/>
    <w:rsid w:val="00A415B2"/>
    <w:rsid w:val="00A43AB5"/>
    <w:rsid w:val="00A4554D"/>
    <w:rsid w:val="00A47FF4"/>
    <w:rsid w:val="00A642F6"/>
    <w:rsid w:val="00A75994"/>
    <w:rsid w:val="00A76891"/>
    <w:rsid w:val="00A815FD"/>
    <w:rsid w:val="00A869EB"/>
    <w:rsid w:val="00A86FEA"/>
    <w:rsid w:val="00A91DC3"/>
    <w:rsid w:val="00A9662A"/>
    <w:rsid w:val="00A96C8B"/>
    <w:rsid w:val="00A9753C"/>
    <w:rsid w:val="00AA03B6"/>
    <w:rsid w:val="00AB1496"/>
    <w:rsid w:val="00AB3DCA"/>
    <w:rsid w:val="00AB4EE1"/>
    <w:rsid w:val="00AB571A"/>
    <w:rsid w:val="00AB754A"/>
    <w:rsid w:val="00AC7269"/>
    <w:rsid w:val="00AD1900"/>
    <w:rsid w:val="00AD6DB9"/>
    <w:rsid w:val="00AD7DFD"/>
    <w:rsid w:val="00AE059E"/>
    <w:rsid w:val="00AE2D7B"/>
    <w:rsid w:val="00AE4349"/>
    <w:rsid w:val="00AE5BB0"/>
    <w:rsid w:val="00AE6C66"/>
    <w:rsid w:val="00AF192B"/>
    <w:rsid w:val="00B0002D"/>
    <w:rsid w:val="00B00821"/>
    <w:rsid w:val="00B045DE"/>
    <w:rsid w:val="00B04D20"/>
    <w:rsid w:val="00B059A9"/>
    <w:rsid w:val="00B0634B"/>
    <w:rsid w:val="00B0644B"/>
    <w:rsid w:val="00B110C9"/>
    <w:rsid w:val="00B12CDB"/>
    <w:rsid w:val="00B17270"/>
    <w:rsid w:val="00B20827"/>
    <w:rsid w:val="00B24076"/>
    <w:rsid w:val="00B2746B"/>
    <w:rsid w:val="00B2749F"/>
    <w:rsid w:val="00B35885"/>
    <w:rsid w:val="00B35D1B"/>
    <w:rsid w:val="00B361F9"/>
    <w:rsid w:val="00B4267C"/>
    <w:rsid w:val="00B42CD5"/>
    <w:rsid w:val="00B51737"/>
    <w:rsid w:val="00B54D3D"/>
    <w:rsid w:val="00B55F33"/>
    <w:rsid w:val="00B55FB6"/>
    <w:rsid w:val="00B56397"/>
    <w:rsid w:val="00B64621"/>
    <w:rsid w:val="00B64EF1"/>
    <w:rsid w:val="00B70033"/>
    <w:rsid w:val="00B70256"/>
    <w:rsid w:val="00B71D65"/>
    <w:rsid w:val="00B77DC5"/>
    <w:rsid w:val="00B81FC1"/>
    <w:rsid w:val="00B8745C"/>
    <w:rsid w:val="00B916D1"/>
    <w:rsid w:val="00B95B25"/>
    <w:rsid w:val="00B962D3"/>
    <w:rsid w:val="00B97C33"/>
    <w:rsid w:val="00BA430E"/>
    <w:rsid w:val="00BB2CC1"/>
    <w:rsid w:val="00BB2F12"/>
    <w:rsid w:val="00BB393E"/>
    <w:rsid w:val="00BB4190"/>
    <w:rsid w:val="00BB428B"/>
    <w:rsid w:val="00BB4A64"/>
    <w:rsid w:val="00BB543C"/>
    <w:rsid w:val="00BB58C2"/>
    <w:rsid w:val="00BC005A"/>
    <w:rsid w:val="00BC5201"/>
    <w:rsid w:val="00BD00B3"/>
    <w:rsid w:val="00BD364B"/>
    <w:rsid w:val="00BE44DD"/>
    <w:rsid w:val="00BF6025"/>
    <w:rsid w:val="00C06351"/>
    <w:rsid w:val="00C066C9"/>
    <w:rsid w:val="00C06A98"/>
    <w:rsid w:val="00C06AA4"/>
    <w:rsid w:val="00C113AB"/>
    <w:rsid w:val="00C1539E"/>
    <w:rsid w:val="00C1540A"/>
    <w:rsid w:val="00C1790D"/>
    <w:rsid w:val="00C211E3"/>
    <w:rsid w:val="00C364AB"/>
    <w:rsid w:val="00C37ECD"/>
    <w:rsid w:val="00C4206F"/>
    <w:rsid w:val="00C44941"/>
    <w:rsid w:val="00C474BF"/>
    <w:rsid w:val="00C6157D"/>
    <w:rsid w:val="00C63674"/>
    <w:rsid w:val="00C64F2B"/>
    <w:rsid w:val="00C70573"/>
    <w:rsid w:val="00C722EE"/>
    <w:rsid w:val="00C74774"/>
    <w:rsid w:val="00C75AF7"/>
    <w:rsid w:val="00C83336"/>
    <w:rsid w:val="00C849B1"/>
    <w:rsid w:val="00C85B91"/>
    <w:rsid w:val="00C932CF"/>
    <w:rsid w:val="00CA3387"/>
    <w:rsid w:val="00CA3D28"/>
    <w:rsid w:val="00CB1909"/>
    <w:rsid w:val="00CB7363"/>
    <w:rsid w:val="00CC0688"/>
    <w:rsid w:val="00CC4139"/>
    <w:rsid w:val="00CC7DA1"/>
    <w:rsid w:val="00CD09F4"/>
    <w:rsid w:val="00CD701E"/>
    <w:rsid w:val="00CE0973"/>
    <w:rsid w:val="00CE2288"/>
    <w:rsid w:val="00CE22C4"/>
    <w:rsid w:val="00CE42EE"/>
    <w:rsid w:val="00CE5A93"/>
    <w:rsid w:val="00CE6A00"/>
    <w:rsid w:val="00CF28E6"/>
    <w:rsid w:val="00D01633"/>
    <w:rsid w:val="00D02243"/>
    <w:rsid w:val="00D02AD4"/>
    <w:rsid w:val="00D04429"/>
    <w:rsid w:val="00D10B18"/>
    <w:rsid w:val="00D11152"/>
    <w:rsid w:val="00D118CC"/>
    <w:rsid w:val="00D1568A"/>
    <w:rsid w:val="00D24C6B"/>
    <w:rsid w:val="00D3008E"/>
    <w:rsid w:val="00D309C3"/>
    <w:rsid w:val="00D31CD9"/>
    <w:rsid w:val="00D378A0"/>
    <w:rsid w:val="00D40E7C"/>
    <w:rsid w:val="00D41DFC"/>
    <w:rsid w:val="00D432E5"/>
    <w:rsid w:val="00D433DF"/>
    <w:rsid w:val="00D4462D"/>
    <w:rsid w:val="00D529B6"/>
    <w:rsid w:val="00D56581"/>
    <w:rsid w:val="00D645D5"/>
    <w:rsid w:val="00D65347"/>
    <w:rsid w:val="00D73129"/>
    <w:rsid w:val="00D74044"/>
    <w:rsid w:val="00D75DBD"/>
    <w:rsid w:val="00D76229"/>
    <w:rsid w:val="00D9026D"/>
    <w:rsid w:val="00D919DD"/>
    <w:rsid w:val="00D92B76"/>
    <w:rsid w:val="00D92BF4"/>
    <w:rsid w:val="00D933AD"/>
    <w:rsid w:val="00D95A75"/>
    <w:rsid w:val="00D9694F"/>
    <w:rsid w:val="00D97A8C"/>
    <w:rsid w:val="00DA02B0"/>
    <w:rsid w:val="00DA17EA"/>
    <w:rsid w:val="00DA2620"/>
    <w:rsid w:val="00DA28E8"/>
    <w:rsid w:val="00DA5D06"/>
    <w:rsid w:val="00DA6218"/>
    <w:rsid w:val="00DA6CD6"/>
    <w:rsid w:val="00DB4127"/>
    <w:rsid w:val="00DC0141"/>
    <w:rsid w:val="00DC119E"/>
    <w:rsid w:val="00DC20C8"/>
    <w:rsid w:val="00DC3907"/>
    <w:rsid w:val="00DC4229"/>
    <w:rsid w:val="00DC76D6"/>
    <w:rsid w:val="00DD5623"/>
    <w:rsid w:val="00DD5B4C"/>
    <w:rsid w:val="00DE20AA"/>
    <w:rsid w:val="00DF20B5"/>
    <w:rsid w:val="00DF347D"/>
    <w:rsid w:val="00DF3D88"/>
    <w:rsid w:val="00DF42AE"/>
    <w:rsid w:val="00DF7986"/>
    <w:rsid w:val="00E00EF2"/>
    <w:rsid w:val="00E01ADA"/>
    <w:rsid w:val="00E044F5"/>
    <w:rsid w:val="00E05EFB"/>
    <w:rsid w:val="00E12224"/>
    <w:rsid w:val="00E1252D"/>
    <w:rsid w:val="00E139F6"/>
    <w:rsid w:val="00E14D27"/>
    <w:rsid w:val="00E22B0E"/>
    <w:rsid w:val="00E23EB9"/>
    <w:rsid w:val="00E25B88"/>
    <w:rsid w:val="00E26BCC"/>
    <w:rsid w:val="00E3326C"/>
    <w:rsid w:val="00E339F2"/>
    <w:rsid w:val="00E36120"/>
    <w:rsid w:val="00E36C93"/>
    <w:rsid w:val="00E406B0"/>
    <w:rsid w:val="00E43005"/>
    <w:rsid w:val="00E43CAC"/>
    <w:rsid w:val="00E43E0A"/>
    <w:rsid w:val="00E4495D"/>
    <w:rsid w:val="00E46F50"/>
    <w:rsid w:val="00E50A96"/>
    <w:rsid w:val="00E52330"/>
    <w:rsid w:val="00E528C0"/>
    <w:rsid w:val="00E533E4"/>
    <w:rsid w:val="00E54354"/>
    <w:rsid w:val="00E5483D"/>
    <w:rsid w:val="00E549D2"/>
    <w:rsid w:val="00E55282"/>
    <w:rsid w:val="00E6495D"/>
    <w:rsid w:val="00E700D1"/>
    <w:rsid w:val="00E75343"/>
    <w:rsid w:val="00E75EF3"/>
    <w:rsid w:val="00E80D44"/>
    <w:rsid w:val="00E84FB6"/>
    <w:rsid w:val="00E85B4F"/>
    <w:rsid w:val="00E94035"/>
    <w:rsid w:val="00E95BBA"/>
    <w:rsid w:val="00E95D21"/>
    <w:rsid w:val="00E97189"/>
    <w:rsid w:val="00E97A3D"/>
    <w:rsid w:val="00EA5723"/>
    <w:rsid w:val="00EA61E8"/>
    <w:rsid w:val="00EA7485"/>
    <w:rsid w:val="00EC7FE7"/>
    <w:rsid w:val="00ED08F2"/>
    <w:rsid w:val="00ED3D6A"/>
    <w:rsid w:val="00ED57C8"/>
    <w:rsid w:val="00ED7436"/>
    <w:rsid w:val="00EE54B4"/>
    <w:rsid w:val="00EE587A"/>
    <w:rsid w:val="00EF117F"/>
    <w:rsid w:val="00F002F6"/>
    <w:rsid w:val="00F0532F"/>
    <w:rsid w:val="00F068AE"/>
    <w:rsid w:val="00F103EC"/>
    <w:rsid w:val="00F12AAC"/>
    <w:rsid w:val="00F13236"/>
    <w:rsid w:val="00F15968"/>
    <w:rsid w:val="00F21571"/>
    <w:rsid w:val="00F2195B"/>
    <w:rsid w:val="00F24D58"/>
    <w:rsid w:val="00F25FFE"/>
    <w:rsid w:val="00F35200"/>
    <w:rsid w:val="00F364E4"/>
    <w:rsid w:val="00F40D13"/>
    <w:rsid w:val="00F42186"/>
    <w:rsid w:val="00F437EE"/>
    <w:rsid w:val="00F43C6A"/>
    <w:rsid w:val="00F4423D"/>
    <w:rsid w:val="00F46B8D"/>
    <w:rsid w:val="00F50447"/>
    <w:rsid w:val="00F5054A"/>
    <w:rsid w:val="00F53E74"/>
    <w:rsid w:val="00F57034"/>
    <w:rsid w:val="00F637D1"/>
    <w:rsid w:val="00F64B01"/>
    <w:rsid w:val="00F744D7"/>
    <w:rsid w:val="00F74929"/>
    <w:rsid w:val="00F75163"/>
    <w:rsid w:val="00F80F3D"/>
    <w:rsid w:val="00F85C92"/>
    <w:rsid w:val="00F92E1A"/>
    <w:rsid w:val="00F95373"/>
    <w:rsid w:val="00F95967"/>
    <w:rsid w:val="00F96C8C"/>
    <w:rsid w:val="00FA0F8A"/>
    <w:rsid w:val="00FA2637"/>
    <w:rsid w:val="00FA4E74"/>
    <w:rsid w:val="00FA785F"/>
    <w:rsid w:val="00FA79E5"/>
    <w:rsid w:val="00FB0325"/>
    <w:rsid w:val="00FB2638"/>
    <w:rsid w:val="00FB42C3"/>
    <w:rsid w:val="00FB4F3C"/>
    <w:rsid w:val="00FC799C"/>
    <w:rsid w:val="00FD0DD8"/>
    <w:rsid w:val="00FD32EE"/>
    <w:rsid w:val="00FE100C"/>
    <w:rsid w:val="00FE37F2"/>
    <w:rsid w:val="00FE3ABF"/>
    <w:rsid w:val="00FE4217"/>
    <w:rsid w:val="00FE6062"/>
    <w:rsid w:val="00FF37CA"/>
    <w:rsid w:val="00FF54A4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B22D0"/>
  <w15:docId w15:val="{FAB478D4-961F-3F45-B0DA-1BA330E7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00"/>
  </w:style>
  <w:style w:type="paragraph" w:styleId="Footer">
    <w:name w:val="footer"/>
    <w:basedOn w:val="Normal"/>
    <w:link w:val="Foot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00"/>
  </w:style>
  <w:style w:type="table" w:styleId="GridTable2-Accent3">
    <w:name w:val="Grid Table 2 Accent 3"/>
    <w:basedOn w:val="TableNormal"/>
    <w:uiPriority w:val="47"/>
    <w:rsid w:val="00CE6A0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sv-SE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C57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7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102"/>
    <w:pPr>
      <w:ind w:left="720"/>
      <w:contextualSpacing/>
    </w:pPr>
  </w:style>
  <w:style w:type="table" w:styleId="TableGrid">
    <w:name w:val="Table Grid"/>
    <w:basedOn w:val="TableNormal"/>
    <w:uiPriority w:val="39"/>
    <w:rsid w:val="00431C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50E9"/>
    <w:pPr>
      <w:spacing w:line="240" w:lineRule="auto"/>
    </w:pPr>
  </w:style>
  <w:style w:type="paragraph" w:styleId="NoSpacing">
    <w:name w:val="No Spacing"/>
    <w:link w:val="NoSpacingChar"/>
    <w:uiPriority w:val="1"/>
    <w:qFormat/>
    <w:rsid w:val="00DC20C8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20C8"/>
    <w:rPr>
      <w:rFonts w:asciiTheme="minorHAnsi" w:eastAsiaTheme="minorEastAsia" w:hAnsiTheme="minorHAnsi" w:cstheme="minorBidi"/>
      <w:lang w:val="en-US" w:eastAsia="en-US"/>
    </w:rPr>
  </w:style>
  <w:style w:type="paragraph" w:customStyle="1" w:styleId="Standard">
    <w:name w:val="Standard"/>
    <w:rsid w:val="005B1DFF"/>
    <w:pPr>
      <w:suppressAutoHyphens/>
      <w:autoSpaceDN w:val="0"/>
      <w:spacing w:line="240" w:lineRule="auto"/>
    </w:pPr>
    <w:rPr>
      <w:rFonts w:ascii="Cambria" w:eastAsia="Cambria" w:hAnsi="Cambria" w:cs="Times New Roman"/>
      <w:kern w:val="3"/>
      <w:sz w:val="24"/>
      <w:szCs w:val="24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2C6F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650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635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69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4930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5067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4354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b5a08d1a84fa127d/LNU/Year%201/Database%201DV503/rs223fx@student.lnu.se" TargetMode="External"/><Relationship Id="rId13" Type="http://schemas.openxmlformats.org/officeDocument/2006/relationships/hyperlink" Target="https://github.com/Plann1ng/1DV503DatabasaTehnology/blob/main/yourCryptoExperts.py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ernet-access-guide.com/are-powerline-adapters-safe/.%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mailto:ak224vi@studentt.lnu.se" TargetMode="External"/><Relationship Id="rId14" Type="http://schemas.openxmlformats.org/officeDocument/2006/relationships/hyperlink" Target="https://www.youtube.com/watch?v=0jo9RrwDSjI&amp;ab_channel=RustemDura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8C267625AD4649A0B127FC66B1B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25AC-51E2-492A-BC76-84B451BF4541}"/>
      </w:docPartPr>
      <w:docPartBody>
        <w:p w:rsidR="00000000" w:rsidRDefault="00E701BE" w:rsidP="00E701BE">
          <w:pPr>
            <w:pStyle w:val="728C267625AD4649A0B127FC66B1B907"/>
          </w:pPr>
          <w:r>
            <w:rPr>
              <w:rStyle w:val="Platshllartext"/>
            </w:rPr>
            <w:t>[Författare]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BE"/>
    <w:rsid w:val="00E7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AF41C9BD584C998EF3DB32FF748C40">
    <w:name w:val="52AF41C9BD584C998EF3DB32FF748C40"/>
    <w:rsid w:val="00E701BE"/>
  </w:style>
  <w:style w:type="character" w:customStyle="1" w:styleId="Platshllartext">
    <w:name w:val="Platshållartext"/>
    <w:basedOn w:val="DefaultParagraphFont"/>
    <w:uiPriority w:val="99"/>
    <w:semiHidden/>
    <w:rsid w:val="00E701BE"/>
    <w:rPr>
      <w:color w:val="808080"/>
    </w:rPr>
  </w:style>
  <w:style w:type="paragraph" w:customStyle="1" w:styleId="728C267625AD4649A0B127FC66B1B907">
    <w:name w:val="728C267625AD4649A0B127FC66B1B907"/>
    <w:rsid w:val="00E70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2048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1DV503 – Database Technology</dc:creator>
  <cp:lastModifiedBy>Ryustem Duran</cp:lastModifiedBy>
  <cp:revision>2</cp:revision>
  <dcterms:created xsi:type="dcterms:W3CDTF">2022-03-16T19:42:00Z</dcterms:created>
  <dcterms:modified xsi:type="dcterms:W3CDTF">2022-03-16T19:42:00Z</dcterms:modified>
</cp:coreProperties>
</file>